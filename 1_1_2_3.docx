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3F526" w14:textId="77777777" w:rsidR="00CB7194" w:rsidRPr="008931F5" w:rsidRDefault="00CB7194" w:rsidP="00CB7194">
      <w:pPr>
        <w:spacing w:after="240"/>
        <w:jc w:val="center"/>
        <w:rPr>
          <w:rFonts w:ascii="Times New Roman" w:hAnsi="Times New Roman" w:cs="Times New Roman"/>
        </w:rPr>
      </w:pPr>
      <w:r w:rsidRPr="008931F5">
        <w:rPr>
          <w:rFonts w:ascii="Times New Roman" w:hAnsi="Times New Roman" w:cs="Times New Roman"/>
          <w:noProof/>
          <w:lang w:eastAsia="lt-LT"/>
        </w:rPr>
        <w:drawing>
          <wp:inline distT="0" distB="0" distL="0" distR="0" wp14:anchorId="165CF1E9" wp14:editId="38070737">
            <wp:extent cx="818984" cy="819684"/>
            <wp:effectExtent l="0" t="0" r="635" b="0"/>
            <wp:docPr id="4" name="Picture 4" descr="A white logo on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logo on a blue circ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3727" cy="844448"/>
                    </a:xfrm>
                    <a:prstGeom prst="rect">
                      <a:avLst/>
                    </a:prstGeom>
                  </pic:spPr>
                </pic:pic>
              </a:graphicData>
            </a:graphic>
          </wp:inline>
        </w:drawing>
      </w:r>
    </w:p>
    <w:p w14:paraId="7380ACEF" w14:textId="77777777" w:rsidR="00CB7194" w:rsidRPr="008931F5" w:rsidRDefault="00CB7194" w:rsidP="00CB7194">
      <w:pPr>
        <w:spacing w:before="240" w:after="0"/>
        <w:jc w:val="center"/>
        <w:rPr>
          <w:rFonts w:ascii="Times New Roman" w:hAnsi="Times New Roman" w:cs="Times New Roman"/>
        </w:rPr>
      </w:pPr>
      <w:r w:rsidRPr="008931F5">
        <w:rPr>
          <w:rFonts w:ascii="Times New Roman" w:hAnsi="Times New Roman" w:cs="Times New Roman"/>
        </w:rPr>
        <w:t>VILNIAUS UNIVERSITETAS</w:t>
      </w:r>
    </w:p>
    <w:p w14:paraId="2A775006" w14:textId="5FDEF19E" w:rsidR="00CB7194" w:rsidRPr="008931F5" w:rsidRDefault="00CB7194" w:rsidP="00CB7194">
      <w:pPr>
        <w:spacing w:after="0"/>
        <w:jc w:val="center"/>
        <w:rPr>
          <w:rFonts w:ascii="Times New Roman" w:hAnsi="Times New Roman" w:cs="Times New Roman"/>
        </w:rPr>
      </w:pPr>
      <w:r w:rsidRPr="008931F5">
        <w:rPr>
          <w:rFonts w:ascii="Times New Roman" w:hAnsi="Times New Roman" w:cs="Times New Roman"/>
          <w:noProof/>
          <w:lang w:eastAsia="lt-LT"/>
        </w:rPr>
        <mc:AlternateContent>
          <mc:Choice Requires="wps">
            <w:drawing>
              <wp:anchor distT="0" distB="0" distL="114300" distR="114300" simplePos="0" relativeHeight="251658240" behindDoc="0" locked="0" layoutInCell="1" allowOverlap="1" wp14:anchorId="0B501810" wp14:editId="28274E2D">
                <wp:simplePos x="0" y="0"/>
                <wp:positionH relativeFrom="margin">
                  <wp:align>center</wp:align>
                </wp:positionH>
                <wp:positionV relativeFrom="page">
                  <wp:posOffset>2352675</wp:posOffset>
                </wp:positionV>
                <wp:extent cx="5803900" cy="1952625"/>
                <wp:effectExtent l="0" t="0" r="6350" b="9525"/>
                <wp:wrapTopAndBottom/>
                <wp:docPr id="1" name="Text Box 1"/>
                <wp:cNvGraphicFramePr/>
                <a:graphic xmlns:a="http://schemas.openxmlformats.org/drawingml/2006/main">
                  <a:graphicData uri="http://schemas.microsoft.com/office/word/2010/wordprocessingShape">
                    <wps:wsp>
                      <wps:cNvSpPr/>
                      <wps:spPr>
                        <a:xfrm>
                          <a:off x="0" y="0"/>
                          <a:ext cx="5803900" cy="1952625"/>
                        </a:xfrm>
                        <a:prstGeom prst="rect">
                          <a:avLst/>
                        </a:prstGeom>
                        <a:noFill/>
                        <a:ln w="6350">
                          <a:noFill/>
                        </a:ln>
                      </wps:spPr>
                      <wps:txbx>
                        <w:txbxContent>
                          <w:p w14:paraId="250075F0" w14:textId="6258992B" w:rsidR="00CB7194" w:rsidRDefault="00B863CC" w:rsidP="00B863CC">
                            <w:pPr>
                              <w:spacing w:after="120" w:line="256" w:lineRule="auto"/>
                              <w:jc w:val="center"/>
                              <w:rPr>
                                <w:rFonts w:ascii="Arial" w:hAnsi="Arial" w:cs="Arial"/>
                                <w:b/>
                                <w:sz w:val="28"/>
                                <w:szCs w:val="28"/>
                              </w:rPr>
                            </w:pPr>
                            <w:r>
                              <w:rPr>
                                <w:rFonts w:ascii="Arial" w:hAnsi="Arial" w:cs="Arial"/>
                                <w:b/>
                                <w:bCs/>
                                <w:sz w:val="28"/>
                                <w:szCs w:val="28"/>
                              </w:rPr>
                              <w:t>Veiklos procesų modeliavimas BPMN</w:t>
                            </w:r>
                            <w:r w:rsidR="00EB354E" w:rsidRPr="00EB354E">
                              <w:rPr>
                                <w:rFonts w:ascii="Arial" w:hAnsi="Arial" w:cs="Arial"/>
                                <w:b/>
                                <w:bCs/>
                                <w:sz w:val="28"/>
                                <w:szCs w:val="28"/>
                              </w:rPr>
                              <w:t>. Sudėtingesni atvejai.</w:t>
                            </w:r>
                          </w:p>
                        </w:txbxContent>
                      </wps:txbx>
                      <wps:bodyPr spcFirstLastPara="0" wrap="square" lIns="36000" tIns="36000" rIns="36000" bIns="36000" anchor="b">
                        <a:noAutofit/>
                      </wps:bodyPr>
                    </wps:wsp>
                  </a:graphicData>
                </a:graphic>
                <wp14:sizeRelH relativeFrom="margin">
                  <wp14:pctWidth>0</wp14:pctWidth>
                </wp14:sizeRelH>
                <wp14:sizeRelV relativeFrom="margin">
                  <wp14:pctHeight>0</wp14:pctHeight>
                </wp14:sizeRelV>
              </wp:anchor>
            </w:drawing>
          </mc:Choice>
          <mc:Fallback>
            <w:pict>
              <v:rect w14:anchorId="0B501810" id="Text Box 1" o:spid="_x0000_s1026" style="position:absolute;left:0;text-align:left;margin-left:0;margin-top:185.25pt;width:457pt;height:153.7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" filled="f" stroked="f" strokeweight=".5pt">
                <v:textbox inset="1mm,1mm,1mm,1mm">
                  <w:txbxContent>
                    <w:p w14:paraId="250075F0" w14:textId="6258992B" w:rsidR="00CB7194" w:rsidRDefault="00B863CC" w:rsidP="00B863CC">
                      <w:pPr>
                        <w:spacing w:after="120" w:line="256" w:lineRule="auto"/>
                        <w:jc w:val="center"/>
                        <w:rPr>
                          <w:rFonts w:ascii="Arial" w:hAnsi="Arial" w:cs="Arial"/>
                          <w:b/>
                          <w:sz w:val="28"/>
                          <w:szCs w:val="28"/>
                        </w:rPr>
                      </w:pPr>
                      <w:r>
                        <w:rPr>
                          <w:rFonts w:ascii="Arial" w:hAnsi="Arial" w:cs="Arial"/>
                          <w:b/>
                          <w:bCs/>
                          <w:sz w:val="28"/>
                          <w:szCs w:val="28"/>
                        </w:rPr>
                        <w:t>Veiklos procesų modeliavimas BPMN</w:t>
                      </w:r>
                      <w:r w:rsidR="00EB354E" w:rsidRPr="00EB354E">
                        <w:rPr>
                          <w:rFonts w:ascii="Arial" w:hAnsi="Arial" w:cs="Arial"/>
                          <w:b/>
                          <w:bCs/>
                          <w:sz w:val="28"/>
                          <w:szCs w:val="28"/>
                        </w:rPr>
                        <w:t>. Sudėtingesni atvejai.</w:t>
                      </w:r>
                    </w:p>
                  </w:txbxContent>
                </v:textbox>
                <w10:wrap type="topAndBottom" anchorx="margin" anchory="page"/>
              </v:rect>
            </w:pict>
          </mc:Fallback>
        </mc:AlternateContent>
      </w:r>
      <w:r w:rsidRPr="008931F5">
        <w:rPr>
          <w:rFonts w:ascii="Times New Roman" w:hAnsi="Times New Roman" w:cs="Times New Roman"/>
        </w:rPr>
        <w:t>MATEMATIKOS IR INFORMATIKOS FAKULTETAS</w:t>
      </w:r>
    </w:p>
    <w:p w14:paraId="3E45D21E" w14:textId="3B7703F0" w:rsidR="00CB7194" w:rsidRPr="008931F5" w:rsidRDefault="00CB7194" w:rsidP="00CB7194">
      <w:pPr>
        <w:spacing w:after="0"/>
        <w:jc w:val="center"/>
        <w:rPr>
          <w:rFonts w:ascii="Times New Roman" w:hAnsi="Times New Roman" w:cs="Times New Roman"/>
        </w:rPr>
      </w:pPr>
      <w:r w:rsidRPr="008931F5">
        <w:rPr>
          <w:rFonts w:ascii="Times New Roman" w:hAnsi="Times New Roman" w:cs="Times New Roman"/>
        </w:rPr>
        <w:t>INFORMACINIŲ SISTEMŲ INŽINERIJOS STUDIJŲ PROGRAMA</w:t>
      </w:r>
    </w:p>
    <w:p w14:paraId="179A9DDF" w14:textId="08077D90" w:rsidR="00CB7194" w:rsidRPr="008931F5" w:rsidRDefault="4E2C3460" w:rsidP="00CB7194">
      <w:pPr>
        <w:spacing w:before="360" w:after="480"/>
        <w:jc w:val="center"/>
        <w:rPr>
          <w:rFonts w:ascii="Times New Roman" w:hAnsi="Times New Roman" w:cs="Times New Roman"/>
        </w:rPr>
      </w:pPr>
      <w:r w:rsidRPr="0028C662">
        <w:rPr>
          <w:rFonts w:ascii="Times New Roman" w:hAnsi="Times New Roman" w:cs="Times New Roman"/>
        </w:rPr>
        <w:t xml:space="preserve">3 </w:t>
      </w:r>
      <w:r w:rsidR="00CB7194" w:rsidRPr="008931F5">
        <w:rPr>
          <w:rFonts w:ascii="Times New Roman" w:hAnsi="Times New Roman" w:cs="Times New Roman"/>
        </w:rPr>
        <w:t xml:space="preserve">Laboratorinio </w:t>
      </w:r>
      <w:r w:rsidR="1BA4F271" w:rsidRPr="794593E5">
        <w:rPr>
          <w:rFonts w:ascii="Times New Roman" w:hAnsi="Times New Roman" w:cs="Times New Roman"/>
        </w:rPr>
        <w:t xml:space="preserve">darbo </w:t>
      </w:r>
      <w:r w:rsidR="00CB7194" w:rsidRPr="794593E5">
        <w:rPr>
          <w:rFonts w:ascii="Times New Roman" w:hAnsi="Times New Roman" w:cs="Times New Roman"/>
        </w:rPr>
        <w:t>ataskaita</w:t>
      </w:r>
    </w:p>
    <w:p w14:paraId="21A726BE" w14:textId="77777777" w:rsidR="00CB7194" w:rsidRPr="008931F5" w:rsidRDefault="00CB7194" w:rsidP="00CB7194">
      <w:pPr>
        <w:spacing w:before="2040" w:after="120"/>
        <w:ind w:left="4536"/>
        <w:rPr>
          <w:rFonts w:ascii="Times New Roman" w:hAnsi="Times New Roman" w:cs="Times New Roman"/>
        </w:rPr>
      </w:pPr>
      <w:r w:rsidRPr="008931F5">
        <w:rPr>
          <w:rFonts w:ascii="Times New Roman" w:hAnsi="Times New Roman" w:cs="Times New Roman"/>
        </w:rPr>
        <w:t>Atliko: Mantas Globys, Arnas Martinkus</w:t>
      </w:r>
    </w:p>
    <w:p w14:paraId="2485F961" w14:textId="6544FAD5" w:rsidR="00CB7194" w:rsidRPr="008931F5" w:rsidRDefault="00CB7194" w:rsidP="00CB7194">
      <w:pPr>
        <w:spacing w:after="600"/>
        <w:ind w:left="4536"/>
        <w:rPr>
          <w:rFonts w:ascii="Times New Roman" w:hAnsi="Times New Roman" w:cs="Times New Roman"/>
        </w:rPr>
      </w:pPr>
      <w:r w:rsidRPr="008931F5">
        <w:rPr>
          <w:rFonts w:ascii="Times New Roman" w:hAnsi="Times New Roman" w:cs="Times New Roman"/>
        </w:rPr>
        <w:t xml:space="preserve">VU el. p.: </w:t>
      </w:r>
      <w:r w:rsidRPr="008931F5">
        <w:rPr>
          <w:rStyle w:val="Hyperlink"/>
          <w:rFonts w:ascii="Times New Roman" w:hAnsi="Times New Roman" w:cs="Times New Roman"/>
        </w:rPr>
        <w:t>mantas.globys@mif.stud.vu.lt</w:t>
      </w:r>
      <w:r w:rsidRPr="008931F5">
        <w:rPr>
          <w:rFonts w:ascii="Times New Roman" w:hAnsi="Times New Roman" w:cs="Times New Roman"/>
        </w:rPr>
        <w:t xml:space="preserve">, </w:t>
      </w:r>
      <w:r>
        <w:tab/>
      </w:r>
      <w:r>
        <w:tab/>
      </w:r>
      <w:r w:rsidRPr="008931F5">
        <w:rPr>
          <w:rStyle w:val="Hyperlink"/>
          <w:rFonts w:ascii="Times New Roman" w:hAnsi="Times New Roman" w:cs="Times New Roman"/>
        </w:rPr>
        <w:t>arnas.martinkus@mif.stud.vu.lt</w:t>
      </w:r>
    </w:p>
    <w:p w14:paraId="42BCB41D" w14:textId="77777777" w:rsidR="00CB7194" w:rsidRPr="008931F5" w:rsidRDefault="00CB7194" w:rsidP="00005803">
      <w:pPr>
        <w:spacing w:after="2040"/>
        <w:ind w:left="4536"/>
        <w:rPr>
          <w:rFonts w:ascii="Times New Roman" w:hAnsi="Times New Roman" w:cs="Times New Roman"/>
        </w:rPr>
      </w:pPr>
      <w:r w:rsidRPr="008931F5">
        <w:rPr>
          <w:rFonts w:ascii="Times New Roman" w:hAnsi="Times New Roman" w:cs="Times New Roman"/>
        </w:rPr>
        <w:t xml:space="preserve"> Vertino: Doc. Dr. Jolanta Miliauskaitė</w:t>
      </w:r>
    </w:p>
    <w:p w14:paraId="5C568703" w14:textId="77777777" w:rsidR="00CB7194" w:rsidRPr="008931F5" w:rsidRDefault="00CB7194" w:rsidP="00CB7194">
      <w:pPr>
        <w:spacing w:after="0"/>
        <w:jc w:val="center"/>
        <w:rPr>
          <w:rFonts w:ascii="Times New Roman" w:hAnsi="Times New Roman" w:cs="Times New Roman"/>
          <w:sz w:val="20"/>
        </w:rPr>
      </w:pPr>
      <w:r w:rsidRPr="008931F5">
        <w:rPr>
          <w:rFonts w:ascii="Times New Roman" w:hAnsi="Times New Roman" w:cs="Times New Roman"/>
          <w:sz w:val="20"/>
        </w:rPr>
        <w:t>Vilnius</w:t>
      </w:r>
    </w:p>
    <w:p w14:paraId="7E866D0E" w14:textId="77777777" w:rsidR="00CB7194" w:rsidRPr="008931F5" w:rsidRDefault="00CB7194" w:rsidP="00CB7194">
      <w:pPr>
        <w:spacing w:after="0"/>
        <w:jc w:val="center"/>
        <w:rPr>
          <w:rFonts w:ascii="Arial" w:hAnsi="Arial" w:cs="Arial"/>
          <w:sz w:val="20"/>
          <w:szCs w:val="20"/>
        </w:rPr>
      </w:pPr>
      <w:r w:rsidRPr="008931F5">
        <w:rPr>
          <w:rFonts w:ascii="Times New Roman" w:hAnsi="Times New Roman" w:cs="Times New Roman"/>
          <w:sz w:val="20"/>
          <w:szCs w:val="20"/>
        </w:rPr>
        <w:t>2024</w:t>
      </w:r>
    </w:p>
    <w:p w14:paraId="0612B2AB" w14:textId="77777777" w:rsidR="00CB7194" w:rsidRPr="008931F5" w:rsidRDefault="00CB7194" w:rsidP="00CB7194">
      <w:pPr>
        <w:pStyle w:val="ISIAntrat10"/>
      </w:pPr>
      <w:r w:rsidRPr="008931F5">
        <w:lastRenderedPageBreak/>
        <w:t>ANOTACIJA</w:t>
      </w:r>
    </w:p>
    <w:p w14:paraId="57FC18A7" w14:textId="3E670A47" w:rsidR="000C35AE" w:rsidRDefault="000C35AE" w:rsidP="00FF4935">
      <w:pPr>
        <w:pStyle w:val="ISITekstas"/>
      </w:pPr>
      <w:r w:rsidRPr="000C35AE">
        <w:t>Šiame darbe, atliktame naudojant MD Cameo Business Modeler modeliavimui, analizuojamas pasirinktos organizacijos marketingas. Darbo tikslas buvo sukurti išsamų veiklos modelį, apimantį visus pagrindinius elementus, tokius kaip konteineriai (pool), takeliai (swimlanes), veiklos tipai (procesai, subprocesai ir užduotys), sąlyginiai sekos srautai, įvykiai ir vartai.</w:t>
      </w:r>
    </w:p>
    <w:p w14:paraId="0C1A8534" w14:textId="66ECD305" w:rsidR="00E76053" w:rsidRPr="008931F5" w:rsidRDefault="00E76053" w:rsidP="00FF4935">
      <w:pPr>
        <w:pStyle w:val="ISITekstas"/>
      </w:pPr>
      <w:r w:rsidRPr="008931F5">
        <w:t>Mantas Globys (</w:t>
      </w:r>
      <w:r>
        <w:fldChar w:fldCharType="begin"/>
      </w:r>
      <w:r>
        <w:instrText>HYPERLINK "mailto:mantas.globys@mif.stud.vu.lt"</w:instrText>
      </w:r>
      <w:r>
        <w:fldChar w:fldCharType="separate"/>
      </w:r>
      <w:r w:rsidRPr="008931F5">
        <w:rPr>
          <w:rStyle w:val="Hyperlink"/>
        </w:rPr>
        <w:t>mantas.globys@mif.stud.vu.lt</w:t>
      </w:r>
      <w:r>
        <w:rPr>
          <w:rStyle w:val="Hyperlink"/>
        </w:rPr>
        <w:fldChar w:fldCharType="end"/>
      </w:r>
      <w:r w:rsidRPr="008931F5">
        <w:t xml:space="preserve">): </w:t>
      </w:r>
      <w:r w:rsidR="003000F8">
        <w:t>modelio orkestruotė</w:t>
      </w:r>
      <w:r w:rsidR="007B7D01">
        <w:t>s kūrimas</w:t>
      </w:r>
      <w:r w:rsidR="001054C8">
        <w:t>, išplėstas subprocesas</w:t>
      </w:r>
      <w:r w:rsidR="00220ECB">
        <w:t>, išplėstiniai duomenų srautai</w:t>
      </w:r>
      <w:r w:rsidR="002A2A1D">
        <w:t>.</w:t>
      </w:r>
    </w:p>
    <w:p w14:paraId="7074DC67" w14:textId="1A68A9ED" w:rsidR="00E76053" w:rsidRPr="008931F5" w:rsidRDefault="00E76053" w:rsidP="00FF4935">
      <w:pPr>
        <w:pStyle w:val="ISITekstas"/>
      </w:pPr>
      <w:r w:rsidRPr="008931F5">
        <w:t>Arnas Martinkus (</w:t>
      </w:r>
      <w:r>
        <w:fldChar w:fldCharType="begin"/>
      </w:r>
      <w:r>
        <w:instrText>HYPERLINK "mailto:arnas.martinkus@mif.stud.vu.lt"</w:instrText>
      </w:r>
      <w:r>
        <w:fldChar w:fldCharType="separate"/>
      </w:r>
      <w:r w:rsidRPr="008931F5">
        <w:rPr>
          <w:rStyle w:val="Hyperlink"/>
        </w:rPr>
        <w:t>arnas.martinkus@mif.stud.vu.lt</w:t>
      </w:r>
      <w:r>
        <w:rPr>
          <w:rStyle w:val="Hyperlink"/>
        </w:rPr>
        <w:fldChar w:fldCharType="end"/>
      </w:r>
      <w:r w:rsidRPr="008931F5">
        <w:t xml:space="preserve">): </w:t>
      </w:r>
      <w:r w:rsidR="002A2A1D">
        <w:t>irgi prisidėjo prie modelio orkestr</w:t>
      </w:r>
      <w:r w:rsidR="00FA295E">
        <w:t xml:space="preserve">uotės kūrimo, </w:t>
      </w:r>
      <w:r w:rsidR="003646CE">
        <w:t>išplėsto įvykio subprocesas</w:t>
      </w:r>
      <w:r w:rsidR="00B7677E">
        <w:t>.</w:t>
      </w:r>
    </w:p>
    <w:p w14:paraId="226DBF2B" w14:textId="013DAF24" w:rsidR="00E57129" w:rsidRDefault="00E57129" w:rsidP="00495D13">
      <w:pPr>
        <w:tabs>
          <w:tab w:val="left" w:pos="900"/>
        </w:tabs>
      </w:pPr>
    </w:p>
    <w:p w14:paraId="3564B292" w14:textId="77777777" w:rsidR="00495D13" w:rsidRDefault="00495D13" w:rsidP="00495D13">
      <w:pPr>
        <w:tabs>
          <w:tab w:val="left" w:pos="900"/>
        </w:tabs>
      </w:pPr>
    </w:p>
    <w:p w14:paraId="2D5B1A83" w14:textId="77777777" w:rsidR="00495D13" w:rsidRDefault="00495D13" w:rsidP="00495D13">
      <w:pPr>
        <w:tabs>
          <w:tab w:val="left" w:pos="900"/>
        </w:tabs>
      </w:pPr>
    </w:p>
    <w:p w14:paraId="12AAFBC8" w14:textId="0683A0F3" w:rsidR="00802DFD" w:rsidRDefault="00802DFD" w:rsidP="00802DFD">
      <w:pPr>
        <w:pStyle w:val="ISIAntrat10"/>
      </w:pPr>
      <w:r>
        <w:t>Darbo užduotis</w:t>
      </w:r>
    </w:p>
    <w:tbl>
      <w:tblPr>
        <w:tblW w:w="1017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170"/>
      </w:tblGrid>
      <w:tr w:rsidR="00802DFD" w:rsidRPr="00802DFD" w14:paraId="431B535A" w14:textId="77777777" w:rsidTr="00802DFD">
        <w:tc>
          <w:tcPr>
            <w:tcW w:w="10170" w:type="dxa"/>
            <w:tcBorders>
              <w:top w:val="outset" w:sz="6" w:space="0" w:color="auto"/>
              <w:left w:val="outset" w:sz="6" w:space="0" w:color="auto"/>
              <w:bottom w:val="outset" w:sz="6" w:space="0" w:color="auto"/>
              <w:right w:val="outset" w:sz="6" w:space="0" w:color="auto"/>
            </w:tcBorders>
            <w:shd w:val="clear" w:color="auto" w:fill="FFFFFF"/>
            <w:hideMark/>
          </w:tcPr>
          <w:p w14:paraId="4C99CB5C" w14:textId="77777777" w:rsidR="00802DFD" w:rsidRPr="00802DFD" w:rsidRDefault="00802DFD" w:rsidP="00742D52">
            <w:pPr>
              <w:pStyle w:val="ISITekstas"/>
              <w:ind w:firstLine="0"/>
            </w:pPr>
            <w:r w:rsidRPr="00802DFD">
              <w:t>Užduotis: sudaryti pasirinktos srities veiklos modelį naudojant modeliavimo paketą  MD Cameo Business Modeler.</w:t>
            </w:r>
          </w:p>
        </w:tc>
      </w:tr>
      <w:tr w:rsidR="00802DFD" w:rsidRPr="00802DFD" w14:paraId="1B612690" w14:textId="77777777" w:rsidTr="00802DFD">
        <w:tc>
          <w:tcPr>
            <w:tcW w:w="10170" w:type="dxa"/>
            <w:tcBorders>
              <w:top w:val="outset" w:sz="6" w:space="0" w:color="auto"/>
              <w:left w:val="outset" w:sz="6" w:space="0" w:color="auto"/>
              <w:bottom w:val="outset" w:sz="6" w:space="0" w:color="auto"/>
              <w:right w:val="outset" w:sz="6" w:space="0" w:color="auto"/>
            </w:tcBorders>
            <w:shd w:val="clear" w:color="auto" w:fill="FFFFFF"/>
            <w:hideMark/>
          </w:tcPr>
          <w:p w14:paraId="0A596FC0" w14:textId="720B35CE" w:rsidR="00802DFD" w:rsidRPr="00802DFD" w:rsidRDefault="00802DFD" w:rsidP="00802DFD">
            <w:pPr>
              <w:pStyle w:val="ISITekstas"/>
            </w:pPr>
            <w:r w:rsidRPr="00802DFD">
              <w:t>1.     Sukurti veiklos modelį (orkestruotę), panaudojant visus pagrindinius elementus:</w:t>
            </w:r>
          </w:p>
          <w:p w14:paraId="2420DA3D" w14:textId="2C02DA20" w:rsidR="00802DFD" w:rsidRPr="00802DFD" w:rsidRDefault="00326F48" w:rsidP="00876D74">
            <w:pPr>
              <w:pStyle w:val="ISISraasnum"/>
              <w:numPr>
                <w:ilvl w:val="0"/>
                <w:numId w:val="0"/>
              </w:numPr>
              <w:ind w:left="927" w:hanging="360"/>
              <w:jc w:val="left"/>
            </w:pPr>
            <w:r>
              <w:t xml:space="preserve">      </w:t>
            </w:r>
            <w:r w:rsidR="00802DFD" w:rsidRPr="00802DFD">
              <w:t>a)</w:t>
            </w:r>
            <w:r w:rsidR="00802DFD">
              <w:t xml:space="preserve"> </w:t>
            </w:r>
            <w:r w:rsidR="00802DFD" w:rsidRPr="00802DFD">
              <w:t>Konteineris arba kitaip baseinas (angl. pool), takelis arba kitaip juosta (angl. Swimlane);</w:t>
            </w:r>
            <w:r w:rsidR="00802DFD" w:rsidRPr="00802DFD">
              <w:br/>
              <w:t>b) Takelio dekomponavimas (sudėtinė juosta) (angl. Nested lanes);</w:t>
            </w:r>
            <w:r w:rsidR="00802DFD" w:rsidRPr="00802DFD">
              <w:br/>
              <w:t>c) Veikla (angl. activity): procesas (angl. process), sub-procesas (angl. </w:t>
            </w:r>
            <w:r w:rsidR="00876D74" w:rsidRPr="00802DFD">
              <w:t>S</w:t>
            </w:r>
            <w:r w:rsidR="00802DFD" w:rsidRPr="00802DFD">
              <w:t>ub</w:t>
            </w:r>
            <w:r w:rsidR="00742D52">
              <w:t>-</w:t>
            </w:r>
            <w:r w:rsidR="00802DFD" w:rsidRPr="00802DFD">
              <w:t>process), užduotis (angl. task);</w:t>
            </w:r>
            <w:r w:rsidR="00802DFD" w:rsidRPr="00802DFD">
              <w:br/>
              <w:t>d) Užduočių tipai (iliustruoti 2 -3 užduočių tipus);</w:t>
            </w:r>
            <w:r w:rsidR="00802DFD" w:rsidRPr="00802DFD">
              <w:br/>
              <w:t>e) Sąlyginis sekos srautas (angl. Conditional Sequence Flow);</w:t>
            </w:r>
            <w:r w:rsidR="00802DFD" w:rsidRPr="00802DFD">
              <w:br/>
              <w:t>f) Įvykius (angl. event) – bent tris tipus;</w:t>
            </w:r>
            <w:r w:rsidR="00802DFD" w:rsidRPr="00802DFD">
              <w:br/>
              <w:t>g) Vartai (angl. Gateway): bent du tipus.  </w:t>
            </w:r>
          </w:p>
        </w:tc>
      </w:tr>
      <w:tr w:rsidR="00802DFD" w:rsidRPr="00802DFD" w14:paraId="1EEB1EA7" w14:textId="77777777" w:rsidTr="00802DFD">
        <w:tc>
          <w:tcPr>
            <w:tcW w:w="10170" w:type="dxa"/>
            <w:tcBorders>
              <w:top w:val="outset" w:sz="6" w:space="0" w:color="auto"/>
              <w:left w:val="outset" w:sz="6" w:space="0" w:color="auto"/>
              <w:bottom w:val="outset" w:sz="6" w:space="0" w:color="auto"/>
              <w:right w:val="outset" w:sz="6" w:space="0" w:color="auto"/>
            </w:tcBorders>
            <w:shd w:val="clear" w:color="auto" w:fill="FFFFFF"/>
            <w:hideMark/>
          </w:tcPr>
          <w:p w14:paraId="791111F7" w14:textId="5B212556" w:rsidR="00802DFD" w:rsidRPr="00802DFD" w:rsidRDefault="00802DFD" w:rsidP="00802DFD">
            <w:pPr>
              <w:pStyle w:val="ISITekstas"/>
            </w:pPr>
            <w:r w:rsidRPr="00802DFD">
              <w:t>2.     Išplėstas subprocesas (angl. expanded sub-process).</w:t>
            </w:r>
          </w:p>
        </w:tc>
      </w:tr>
      <w:tr w:rsidR="00802DFD" w:rsidRPr="00802DFD" w14:paraId="51D55E13" w14:textId="77777777" w:rsidTr="00802DFD">
        <w:tc>
          <w:tcPr>
            <w:tcW w:w="10170" w:type="dxa"/>
            <w:tcBorders>
              <w:top w:val="outset" w:sz="6" w:space="0" w:color="auto"/>
              <w:left w:val="outset" w:sz="6" w:space="0" w:color="auto"/>
              <w:bottom w:val="outset" w:sz="6" w:space="0" w:color="auto"/>
              <w:right w:val="outset" w:sz="6" w:space="0" w:color="auto"/>
            </w:tcBorders>
            <w:shd w:val="clear" w:color="auto" w:fill="FFFFFF"/>
            <w:hideMark/>
          </w:tcPr>
          <w:p w14:paraId="3D03B221" w14:textId="77777777" w:rsidR="00802DFD" w:rsidRPr="00802DFD" w:rsidRDefault="00802DFD" w:rsidP="00802DFD">
            <w:pPr>
              <w:pStyle w:val="ISITekstas"/>
            </w:pPr>
            <w:r w:rsidRPr="00802DFD">
              <w:t>3.     Išplėstas įvykio subprocesas (angl. expanded event sub-process).</w:t>
            </w:r>
          </w:p>
        </w:tc>
      </w:tr>
      <w:tr w:rsidR="00802DFD" w:rsidRPr="00802DFD" w14:paraId="2E6674FD" w14:textId="77777777" w:rsidTr="00802DFD">
        <w:tc>
          <w:tcPr>
            <w:tcW w:w="10170" w:type="dxa"/>
            <w:tcBorders>
              <w:top w:val="outset" w:sz="6" w:space="0" w:color="auto"/>
              <w:left w:val="outset" w:sz="6" w:space="0" w:color="auto"/>
              <w:bottom w:val="outset" w:sz="6" w:space="0" w:color="auto"/>
              <w:right w:val="outset" w:sz="6" w:space="0" w:color="auto"/>
            </w:tcBorders>
            <w:shd w:val="clear" w:color="auto" w:fill="FFFFFF"/>
            <w:hideMark/>
          </w:tcPr>
          <w:p w14:paraId="0186E0B0" w14:textId="683B915D" w:rsidR="00802DFD" w:rsidRPr="00802DFD" w:rsidRDefault="00802DFD" w:rsidP="00802DFD">
            <w:pPr>
              <w:pStyle w:val="ISITekstas"/>
            </w:pPr>
            <w:r w:rsidRPr="00802DFD">
              <w:t>4.     Sudėtinių subprocesų tipai: (iliustruoti 3 – 4 subprocesų tipus).</w:t>
            </w:r>
          </w:p>
        </w:tc>
      </w:tr>
      <w:tr w:rsidR="00802DFD" w:rsidRPr="00802DFD" w14:paraId="2157284F" w14:textId="77777777" w:rsidTr="00802DFD">
        <w:tc>
          <w:tcPr>
            <w:tcW w:w="10170" w:type="dxa"/>
            <w:tcBorders>
              <w:top w:val="outset" w:sz="6" w:space="0" w:color="auto"/>
              <w:left w:val="outset" w:sz="6" w:space="0" w:color="auto"/>
              <w:bottom w:val="outset" w:sz="6" w:space="0" w:color="auto"/>
              <w:right w:val="outset" w:sz="6" w:space="0" w:color="auto"/>
            </w:tcBorders>
            <w:shd w:val="clear" w:color="auto" w:fill="FFFFFF"/>
            <w:hideMark/>
          </w:tcPr>
          <w:p w14:paraId="2BA2D877" w14:textId="77777777" w:rsidR="00802DFD" w:rsidRPr="00802DFD" w:rsidRDefault="00802DFD" w:rsidP="00802DFD">
            <w:pPr>
              <w:pStyle w:val="ISITekstas"/>
            </w:pPr>
            <w:r w:rsidRPr="00802DFD">
              <w:t>5.     Transakcija (angl. transaction) kaip sudėtinis sub-proceso tipas.</w:t>
            </w:r>
          </w:p>
        </w:tc>
      </w:tr>
      <w:tr w:rsidR="00802DFD" w:rsidRPr="00802DFD" w14:paraId="77125733" w14:textId="77777777" w:rsidTr="00802DFD">
        <w:tc>
          <w:tcPr>
            <w:tcW w:w="10170" w:type="dxa"/>
            <w:tcBorders>
              <w:top w:val="outset" w:sz="6" w:space="0" w:color="auto"/>
              <w:left w:val="outset" w:sz="6" w:space="0" w:color="auto"/>
              <w:bottom w:val="outset" w:sz="6" w:space="0" w:color="auto"/>
              <w:right w:val="outset" w:sz="6" w:space="0" w:color="auto"/>
            </w:tcBorders>
            <w:shd w:val="clear" w:color="auto" w:fill="FFFFFF"/>
            <w:hideMark/>
          </w:tcPr>
          <w:p w14:paraId="27B21D14" w14:textId="504494BF" w:rsidR="00802DFD" w:rsidRPr="00802DFD" w:rsidRDefault="00802DFD" w:rsidP="00802DFD">
            <w:pPr>
              <w:pStyle w:val="ISITekstas"/>
            </w:pPr>
            <w:r w:rsidRPr="00802DFD">
              <w:t>6.     Duomenų srauto (angl. data flow) atvejai.</w:t>
            </w:r>
          </w:p>
        </w:tc>
      </w:tr>
    </w:tbl>
    <w:p w14:paraId="32DD0F80" w14:textId="77777777" w:rsidR="00FB6B47" w:rsidRDefault="00FB6B47">
      <w:pPr>
        <w:spacing w:line="278" w:lineRule="auto"/>
      </w:pPr>
    </w:p>
    <w:p w14:paraId="08B94B00" w14:textId="77777777" w:rsidR="00FB6B47" w:rsidRDefault="00FB6B47">
      <w:pPr>
        <w:spacing w:line="278" w:lineRule="auto"/>
      </w:pPr>
      <w:r>
        <w:br w:type="page"/>
      </w:r>
    </w:p>
    <w:p w14:paraId="45CF7F6F" w14:textId="7FAF6E69" w:rsidR="001469B2" w:rsidRDefault="00FB6B47" w:rsidP="3D888F84">
      <w:pPr>
        <w:pStyle w:val="ISIAntrat10"/>
        <w:rPr>
          <w:ins w:id="0" w:author="Microsoft Word" w:date="2024-10-20T23:26:00Z" w16du:dateUtc="2024-10-20T20:26:00Z"/>
        </w:rPr>
      </w:pPr>
      <w:r w:rsidRPr="00D07E81">
        <w:rPr>
          <w:u w:val="single"/>
        </w:rPr>
        <w:lastRenderedPageBreak/>
        <w:t>ATASKAITA</w:t>
      </w:r>
    </w:p>
    <w:p w14:paraId="5F6BC3C2" w14:textId="608B1B0E" w:rsidR="00FB6B47" w:rsidRPr="00D16017" w:rsidRDefault="3E257E51" w:rsidP="009935CF">
      <w:pPr>
        <w:pStyle w:val="ISIAntrat1"/>
        <w:rPr>
          <w:vertAlign w:val="superscript"/>
        </w:rPr>
      </w:pPr>
      <w:r w:rsidRPr="003B7A44">
        <w:t>Veiklos modelio, naudojant orkestruotę, modeliavimas</w:t>
      </w:r>
    </w:p>
    <w:p w14:paraId="500A0C3B" w14:textId="47582F8E" w:rsidR="00D16017" w:rsidRDefault="00D16017" w:rsidP="00D16017">
      <w:pPr>
        <w:pStyle w:val="ISIAntrat1"/>
        <w:numPr>
          <w:ilvl w:val="0"/>
          <w:numId w:val="0"/>
        </w:numPr>
        <w:ind w:left="644" w:hanging="360"/>
        <w:rPr>
          <w:rStyle w:val="FootnoteReference"/>
        </w:rPr>
      </w:pPr>
      <w:r w:rsidRPr="00D16017">
        <w:rPr>
          <w:rStyle w:val="FootnoteReference"/>
        </w:rPr>
        <w:drawing>
          <wp:inline distT="0" distB="0" distL="0" distR="0" wp14:anchorId="1D2524C4" wp14:editId="5EE6EA78">
            <wp:extent cx="5943600" cy="5382260"/>
            <wp:effectExtent l="0" t="0" r="0" b="8890"/>
            <wp:docPr id="1650797451"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97451" name="Picture 1" descr="A screenshot of a diagram&#10;&#10;Description automatically generated"/>
                    <pic:cNvPicPr/>
                  </pic:nvPicPr>
                  <pic:blipFill>
                    <a:blip r:embed="rId12"/>
                    <a:stretch>
                      <a:fillRect/>
                    </a:stretch>
                  </pic:blipFill>
                  <pic:spPr>
                    <a:xfrm>
                      <a:off x="0" y="0"/>
                      <a:ext cx="5943600" cy="5382260"/>
                    </a:xfrm>
                    <a:prstGeom prst="rect">
                      <a:avLst/>
                    </a:prstGeom>
                  </pic:spPr>
                </pic:pic>
              </a:graphicData>
            </a:graphic>
          </wp:inline>
        </w:drawing>
      </w:r>
    </w:p>
    <w:p w14:paraId="300DB9B2" w14:textId="3056577D" w:rsidR="009935CF" w:rsidRDefault="009935CF" w:rsidP="009935CF">
      <w:pPr>
        <w:pStyle w:val="Caption"/>
      </w:pPr>
      <w:r>
        <w:fldChar w:fldCharType="begin"/>
      </w:r>
      <w:r>
        <w:instrText xml:space="preserve"> SEQ pav. \* ARABIC </w:instrText>
      </w:r>
      <w:r>
        <w:fldChar w:fldCharType="separate"/>
      </w:r>
      <w:r>
        <w:rPr>
          <w:noProof/>
        </w:rPr>
        <w:t>1</w:t>
      </w:r>
      <w:r>
        <w:fldChar w:fldCharType="end"/>
      </w:r>
      <w:r>
        <w:t xml:space="preserve"> pav. Orkestruotė</w:t>
      </w:r>
      <w:r w:rsidR="00CF42BE">
        <w:t xml:space="preserve"> </w:t>
      </w:r>
      <w:sdt>
        <w:sdtPr>
          <w:id w:val="1484736201"/>
          <w:citation/>
        </w:sdtPr>
        <w:sdtContent>
          <w:r w:rsidR="00CF42BE">
            <w:fldChar w:fldCharType="begin"/>
          </w:r>
          <w:r w:rsidR="00CF42BE">
            <w:instrText xml:space="preserve"> CITATION Obj13 \l 1063 </w:instrText>
          </w:r>
          <w:r w:rsidR="00CF42BE">
            <w:fldChar w:fldCharType="separate"/>
          </w:r>
          <w:r w:rsidR="00CF42BE" w:rsidRPr="00CF42BE">
            <w:rPr>
              <w:noProof/>
            </w:rPr>
            <w:t>[1]</w:t>
          </w:r>
          <w:r w:rsidR="00CF42BE">
            <w:fldChar w:fldCharType="end"/>
          </w:r>
        </w:sdtContent>
      </w:sdt>
      <w:sdt>
        <w:sdtPr>
          <w:id w:val="1412657830"/>
          <w:citation/>
        </w:sdtPr>
        <w:sdtContent>
          <w:r>
            <w:fldChar w:fldCharType="begin"/>
          </w:r>
          <w:r w:rsidR="00CF42BE">
            <w:instrText xml:space="preserve"> CITATION Nob19 \l 1063 </w:instrText>
          </w:r>
          <w:r>
            <w:fldChar w:fldCharType="separate"/>
          </w:r>
          <w:r>
            <w:rPr>
              <w:noProof/>
            </w:rPr>
            <w:t xml:space="preserve"> [2]</w:t>
          </w:r>
          <w:r>
            <w:fldChar w:fldCharType="end"/>
          </w:r>
        </w:sdtContent>
      </w:sdt>
      <w:sdt>
        <w:sdtPr>
          <w:id w:val="336356501"/>
          <w:citation/>
        </w:sdtPr>
        <w:sdtContent>
          <w:r w:rsidR="0089544C">
            <w:fldChar w:fldCharType="begin"/>
          </w:r>
          <w:r w:rsidR="0089544C">
            <w:instrText xml:space="preserve"> CITATION Cam24 \l 1063 </w:instrText>
          </w:r>
          <w:r w:rsidR="0089544C">
            <w:fldChar w:fldCharType="separate"/>
          </w:r>
          <w:r w:rsidR="0089544C">
            <w:rPr>
              <w:noProof/>
            </w:rPr>
            <w:t xml:space="preserve"> </w:t>
          </w:r>
          <w:r w:rsidR="0089544C" w:rsidRPr="0089544C">
            <w:rPr>
              <w:noProof/>
            </w:rPr>
            <w:t>[3]</w:t>
          </w:r>
          <w:r w:rsidR="0089544C">
            <w:fldChar w:fldCharType="end"/>
          </w:r>
        </w:sdtContent>
      </w:sdt>
      <w:sdt>
        <w:sdtPr>
          <w:id w:val="1180621804"/>
          <w:citation/>
        </w:sdtPr>
        <w:sdtContent>
          <w:r w:rsidR="0089544C">
            <w:fldChar w:fldCharType="begin"/>
          </w:r>
          <w:r w:rsidR="0089544C">
            <w:instrText xml:space="preserve"> CITATION BPM24 \l 1063 </w:instrText>
          </w:r>
          <w:r w:rsidR="0089544C">
            <w:fldChar w:fldCharType="separate"/>
          </w:r>
          <w:r w:rsidR="0089544C">
            <w:rPr>
              <w:noProof/>
            </w:rPr>
            <w:t xml:space="preserve"> </w:t>
          </w:r>
          <w:r w:rsidR="0089544C" w:rsidRPr="0089544C">
            <w:rPr>
              <w:noProof/>
            </w:rPr>
            <w:t>[4]</w:t>
          </w:r>
          <w:r w:rsidR="0089544C">
            <w:fldChar w:fldCharType="end"/>
          </w:r>
        </w:sdtContent>
      </w:sdt>
      <w:sdt>
        <w:sdtPr>
          <w:id w:val="10650045"/>
          <w:citation/>
        </w:sdtPr>
        <w:sdtContent>
          <w:r w:rsidR="000626CB">
            <w:fldChar w:fldCharType="begin"/>
          </w:r>
          <w:r w:rsidR="000626CB">
            <w:instrText xml:space="preserve"> CITATION Cam241 \l 1063 </w:instrText>
          </w:r>
          <w:r w:rsidR="000626CB">
            <w:fldChar w:fldCharType="separate"/>
          </w:r>
          <w:r w:rsidR="000626CB">
            <w:rPr>
              <w:noProof/>
            </w:rPr>
            <w:t xml:space="preserve"> </w:t>
          </w:r>
          <w:r w:rsidR="000626CB" w:rsidRPr="000626CB">
            <w:rPr>
              <w:noProof/>
            </w:rPr>
            <w:t>[5]</w:t>
          </w:r>
          <w:r w:rsidR="000626CB">
            <w:fldChar w:fldCharType="end"/>
          </w:r>
        </w:sdtContent>
      </w:sdt>
    </w:p>
    <w:p w14:paraId="084CB96F" w14:textId="656FC80C" w:rsidR="009927DC" w:rsidRPr="009927DC" w:rsidRDefault="00781DF4" w:rsidP="00781DF4">
      <w:pPr>
        <w:jc w:val="both"/>
      </w:pPr>
      <w:r>
        <w:tab/>
      </w:r>
      <w:r w:rsidR="009927DC">
        <w:t xml:space="preserve">Šis modelis (orkestruotė) atvaizduoja marketingo </w:t>
      </w:r>
      <w:r w:rsidR="0051526D">
        <w:t xml:space="preserve">strategijos </w:t>
      </w:r>
      <w:r w:rsidR="009927DC">
        <w:t>procesą</w:t>
      </w:r>
      <w:r w:rsidR="008B3159">
        <w:t>, kuris</w:t>
      </w:r>
      <w:r w:rsidR="0051526D">
        <w:t xml:space="preserve"> </w:t>
      </w:r>
      <w:r w:rsidR="008B3159">
        <w:t xml:space="preserve">yra </w:t>
      </w:r>
      <w:r w:rsidR="0051526D">
        <w:t>suskirstyta</w:t>
      </w:r>
      <w:r w:rsidR="008B3159">
        <w:t>s</w:t>
      </w:r>
      <w:r w:rsidR="0051526D">
        <w:t xml:space="preserve"> į tris pagrindines juostas (angl. lanes)</w:t>
      </w:r>
      <w:r w:rsidR="008B3159">
        <w:t>, taip pat galime matyti įvairius subprocesus ir įvairius skirtingų tipų įvykius.</w:t>
      </w:r>
    </w:p>
    <w:p w14:paraId="6E2607BD" w14:textId="77777777" w:rsidR="002049B0" w:rsidRDefault="002049B0"/>
    <w:p w14:paraId="627783A3" w14:textId="77777777" w:rsidR="002049B0" w:rsidRDefault="002049B0"/>
    <w:p w14:paraId="60DABB8E" w14:textId="13DC6492" w:rsidR="002049B0" w:rsidRPr="00E67A4B" w:rsidRDefault="00D07E81" w:rsidP="00E67A4B">
      <w:pPr>
        <w:pStyle w:val="ISIAntrat1"/>
      </w:pPr>
      <w:r>
        <w:lastRenderedPageBreak/>
        <w:t>Išplėstas subprocesas</w:t>
      </w:r>
      <w:r w:rsidR="00CB153F" w:rsidRPr="00CB153F">
        <w:rPr>
          <w:noProof/>
          <w14:ligatures w14:val="standardContextual"/>
        </w:rPr>
        <w:t xml:space="preserve"> </w:t>
      </w:r>
    </w:p>
    <w:p w14:paraId="4BDF1415" w14:textId="17B04884" w:rsidR="00486E42" w:rsidRDefault="00CB153F" w:rsidP="005638BF">
      <w:pPr>
        <w:pStyle w:val="ISITekstas"/>
        <w:ind w:firstLine="0"/>
        <w:jc w:val="center"/>
        <w:rPr>
          <w14:ligatures w14:val="standardContextual"/>
        </w:rPr>
      </w:pPr>
      <w:r w:rsidRPr="00CB153F">
        <w:drawing>
          <wp:inline distT="0" distB="0" distL="0" distR="0" wp14:anchorId="7D0B40E7" wp14:editId="2E2A72FD">
            <wp:extent cx="5943600" cy="1636395"/>
            <wp:effectExtent l="0" t="0" r="0" b="1905"/>
            <wp:docPr id="1570129432" name="Picture 1" descr="A yellow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29432" name="Picture 1" descr="A yellow rectangular object with black text&#10;&#10;Description automatically generated"/>
                    <pic:cNvPicPr/>
                  </pic:nvPicPr>
                  <pic:blipFill>
                    <a:blip r:embed="rId13"/>
                    <a:stretch>
                      <a:fillRect/>
                    </a:stretch>
                  </pic:blipFill>
                  <pic:spPr>
                    <a:xfrm>
                      <a:off x="0" y="0"/>
                      <a:ext cx="5943600" cy="1636395"/>
                    </a:xfrm>
                    <a:prstGeom prst="rect">
                      <a:avLst/>
                    </a:prstGeom>
                  </pic:spPr>
                </pic:pic>
              </a:graphicData>
            </a:graphic>
          </wp:inline>
        </w:drawing>
      </w:r>
    </w:p>
    <w:p w14:paraId="0F266AC7" w14:textId="644106E8" w:rsidR="00FE6FFD" w:rsidRDefault="00FE6FFD" w:rsidP="00FE6FFD">
      <w:pPr>
        <w:pStyle w:val="Caption"/>
        <w:rPr>
          <w:noProof/>
          <w14:ligatures w14:val="standardContextual"/>
        </w:rPr>
      </w:pPr>
      <w:r>
        <w:fldChar w:fldCharType="begin"/>
      </w:r>
      <w:r>
        <w:instrText xml:space="preserve"> SEQ pav. \* ARABIC </w:instrText>
      </w:r>
      <w:r>
        <w:fldChar w:fldCharType="separate"/>
      </w:r>
      <w:r>
        <w:rPr>
          <w:noProof/>
        </w:rPr>
        <w:t>2</w:t>
      </w:r>
      <w:r>
        <w:fldChar w:fldCharType="end"/>
      </w:r>
      <w:r w:rsidR="00D348BA">
        <w:t xml:space="preserve"> </w:t>
      </w:r>
      <w:r>
        <w:t>pav. Išplėstas subprocesas</w:t>
      </w:r>
      <w:sdt>
        <w:sdtPr>
          <w:id w:val="1439017828"/>
          <w:citation/>
        </w:sdtPr>
        <w:sdtContent>
          <w:r w:rsidR="00EC265F">
            <w:fldChar w:fldCharType="begin"/>
          </w:r>
          <w:r w:rsidR="00EC265F">
            <w:instrText xml:space="preserve"> CITATION Obj13 \l 1063 </w:instrText>
          </w:r>
          <w:r w:rsidR="00EC265F">
            <w:fldChar w:fldCharType="separate"/>
          </w:r>
          <w:r w:rsidR="00EC265F">
            <w:rPr>
              <w:noProof/>
            </w:rPr>
            <w:t xml:space="preserve"> </w:t>
          </w:r>
          <w:r w:rsidR="00EC265F" w:rsidRPr="00EC265F">
            <w:rPr>
              <w:noProof/>
            </w:rPr>
            <w:t>[1]</w:t>
          </w:r>
          <w:r w:rsidR="00EC265F">
            <w:fldChar w:fldCharType="end"/>
          </w:r>
        </w:sdtContent>
      </w:sdt>
    </w:p>
    <w:p w14:paraId="403C8D53" w14:textId="21955568" w:rsidR="009927DC" w:rsidRDefault="006D5B50" w:rsidP="00486E42">
      <w:pPr>
        <w:pStyle w:val="ISITekstas"/>
        <w:ind w:firstLine="0"/>
      </w:pPr>
      <w:r>
        <w:tab/>
        <w:t xml:space="preserve">Šiame modelyje galime matyti išplėstą vartotojų duomenų paruošimą </w:t>
      </w:r>
      <w:r w:rsidR="00C53099">
        <w:t>tolimesniems žingsniams subprocesą, bei jo viduje atliekamą užduotį.</w:t>
      </w:r>
    </w:p>
    <w:p w14:paraId="0D294E9F" w14:textId="70AEF579" w:rsidR="00D07E81" w:rsidRDefault="00D07E81" w:rsidP="00CD77D0">
      <w:pPr>
        <w:pStyle w:val="ISIAntrat1"/>
      </w:pPr>
      <w:r>
        <w:t>išplėstas įvykio subprocesas</w:t>
      </w:r>
    </w:p>
    <w:p w14:paraId="151BBC2B" w14:textId="2B9350CD" w:rsidR="000B4FF9" w:rsidRDefault="00F82603" w:rsidP="005638BF">
      <w:pPr>
        <w:pStyle w:val="ISITekstas"/>
        <w:ind w:firstLine="0"/>
        <w:jc w:val="center"/>
      </w:pPr>
      <w:r w:rsidRPr="00F82603">
        <w:drawing>
          <wp:inline distT="0" distB="0" distL="0" distR="0" wp14:anchorId="4D8F90A1" wp14:editId="0AA24B27">
            <wp:extent cx="5943600" cy="1376045"/>
            <wp:effectExtent l="0" t="0" r="0" b="0"/>
            <wp:docPr id="3286350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35083" name="Picture 1" descr="A diagram of a diagram&#10;&#10;Description automatically generated"/>
                    <pic:cNvPicPr/>
                  </pic:nvPicPr>
                  <pic:blipFill>
                    <a:blip r:embed="rId14"/>
                    <a:stretch>
                      <a:fillRect/>
                    </a:stretch>
                  </pic:blipFill>
                  <pic:spPr>
                    <a:xfrm>
                      <a:off x="0" y="0"/>
                      <a:ext cx="5943600" cy="1376045"/>
                    </a:xfrm>
                    <a:prstGeom prst="rect">
                      <a:avLst/>
                    </a:prstGeom>
                  </pic:spPr>
                </pic:pic>
              </a:graphicData>
            </a:graphic>
          </wp:inline>
        </w:drawing>
      </w:r>
    </w:p>
    <w:p w14:paraId="5629B134" w14:textId="143667CD" w:rsidR="00FE6FFD" w:rsidRDefault="00FE6FFD" w:rsidP="00FE6FFD">
      <w:pPr>
        <w:pStyle w:val="Caption"/>
      </w:pPr>
      <w:r>
        <w:fldChar w:fldCharType="begin"/>
      </w:r>
      <w:r>
        <w:instrText xml:space="preserve"> SEQ pav. \* ARABIC </w:instrText>
      </w:r>
      <w:r>
        <w:fldChar w:fldCharType="separate"/>
      </w:r>
      <w:r>
        <w:rPr>
          <w:noProof/>
        </w:rPr>
        <w:t>3</w:t>
      </w:r>
      <w:r>
        <w:fldChar w:fldCharType="end"/>
      </w:r>
      <w:r w:rsidR="00D348BA">
        <w:t xml:space="preserve"> </w:t>
      </w:r>
      <w:r>
        <w:t>pav. Išplėstas įvykio subprocesas</w:t>
      </w:r>
      <w:sdt>
        <w:sdtPr>
          <w:id w:val="1246994493"/>
          <w:citation/>
        </w:sdtPr>
        <w:sdtContent>
          <w:r w:rsidR="00EC265F">
            <w:fldChar w:fldCharType="begin"/>
          </w:r>
          <w:r w:rsidR="00EC265F">
            <w:instrText xml:space="preserve"> CITATION Obj13 \l 1063 </w:instrText>
          </w:r>
          <w:r w:rsidR="00EC265F">
            <w:fldChar w:fldCharType="separate"/>
          </w:r>
          <w:r w:rsidR="00EC265F">
            <w:rPr>
              <w:noProof/>
            </w:rPr>
            <w:t xml:space="preserve"> </w:t>
          </w:r>
          <w:r w:rsidR="00EC265F" w:rsidRPr="00EC265F">
            <w:rPr>
              <w:noProof/>
            </w:rPr>
            <w:t>[1]</w:t>
          </w:r>
          <w:r w:rsidR="00EC265F">
            <w:fldChar w:fldCharType="end"/>
          </w:r>
        </w:sdtContent>
      </w:sdt>
    </w:p>
    <w:p w14:paraId="66636FB3" w14:textId="5476193F" w:rsidR="00FE6FFD" w:rsidRPr="00FE6FFD" w:rsidRDefault="0020014E" w:rsidP="0020014E">
      <w:pPr>
        <w:jc w:val="both"/>
      </w:pPr>
      <w:r>
        <w:tab/>
        <w:t>Šiame paveiksle matome pateiktą išplėstą įvykio</w:t>
      </w:r>
      <w:r w:rsidR="00E62F49">
        <w:t xml:space="preserve"> (praneštos klaidos) </w:t>
      </w:r>
      <w:r w:rsidR="009C0BC9">
        <w:t>subprocesą ir jo viduje atliekamas</w:t>
      </w:r>
      <w:r w:rsidR="00841532">
        <w:t xml:space="preserve"> </w:t>
      </w:r>
      <w:r w:rsidR="009C0BC9">
        <w:t>užduotis jam panaikinti.</w:t>
      </w:r>
    </w:p>
    <w:p w14:paraId="7F71FE78" w14:textId="46549D36" w:rsidR="00D07E81" w:rsidRDefault="00D07E81" w:rsidP="00CD77D0">
      <w:pPr>
        <w:pStyle w:val="ISIAntrat1"/>
      </w:pPr>
      <w:r>
        <w:lastRenderedPageBreak/>
        <w:t>sudėtinių subprocesų tipai</w:t>
      </w:r>
    </w:p>
    <w:p w14:paraId="5C563DDE" w14:textId="23E585D9" w:rsidR="00841F10" w:rsidRPr="00841F10" w:rsidRDefault="00841F10" w:rsidP="00841F10">
      <w:pPr>
        <w:pStyle w:val="ISIAntrat2"/>
      </w:pPr>
      <w:proofErr w:type="spellStart"/>
      <w:r>
        <w:rPr>
          <w:lang w:val="en-US"/>
        </w:rPr>
        <w:t>Spontaniškas</w:t>
      </w:r>
      <w:proofErr w:type="spellEnd"/>
      <w:r>
        <w:rPr>
          <w:lang w:val="en-US"/>
        </w:rPr>
        <w:t xml:space="preserve"> </w:t>
      </w:r>
      <w:proofErr w:type="spellStart"/>
      <w:r>
        <w:rPr>
          <w:lang w:val="en-US"/>
        </w:rPr>
        <w:t>subprocesas</w:t>
      </w:r>
      <w:proofErr w:type="spellEnd"/>
    </w:p>
    <w:p w14:paraId="5DC089D0" w14:textId="23854530" w:rsidR="009C3E08" w:rsidRDefault="009E0989" w:rsidP="005638BF">
      <w:pPr>
        <w:pStyle w:val="ISITekstas"/>
        <w:ind w:firstLine="0"/>
        <w:jc w:val="center"/>
        <w:rPr>
          <w:lang w:val="en-US"/>
        </w:rPr>
      </w:pPr>
      <w:r w:rsidRPr="009E0989">
        <w:drawing>
          <wp:inline distT="0" distB="0" distL="0" distR="0" wp14:anchorId="462EB237" wp14:editId="6EB7FD82">
            <wp:extent cx="5943600" cy="2567305"/>
            <wp:effectExtent l="0" t="0" r="0" b="4445"/>
            <wp:docPr id="91294399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43997" name="Picture 1" descr="A diagram of a diagram&#10;&#10;Description automatically generated"/>
                    <pic:cNvPicPr/>
                  </pic:nvPicPr>
                  <pic:blipFill>
                    <a:blip r:embed="rId15"/>
                    <a:stretch>
                      <a:fillRect/>
                    </a:stretch>
                  </pic:blipFill>
                  <pic:spPr>
                    <a:xfrm>
                      <a:off x="0" y="0"/>
                      <a:ext cx="5943600" cy="2567305"/>
                    </a:xfrm>
                    <a:prstGeom prst="rect">
                      <a:avLst/>
                    </a:prstGeom>
                  </pic:spPr>
                </pic:pic>
              </a:graphicData>
            </a:graphic>
          </wp:inline>
        </w:drawing>
      </w:r>
    </w:p>
    <w:p w14:paraId="2B5A13BF" w14:textId="0D3F5F81" w:rsidR="0091651F" w:rsidRDefault="0091651F" w:rsidP="0091651F">
      <w:pPr>
        <w:pStyle w:val="Caption"/>
      </w:pPr>
      <w:r>
        <w:fldChar w:fldCharType="begin"/>
      </w:r>
      <w:r>
        <w:instrText xml:space="preserve"> SEQ pav. \* ARABIC </w:instrText>
      </w:r>
      <w:r>
        <w:fldChar w:fldCharType="separate"/>
      </w:r>
      <w:r>
        <w:rPr>
          <w:noProof/>
        </w:rPr>
        <w:t>4</w:t>
      </w:r>
      <w:r>
        <w:fldChar w:fldCharType="end"/>
      </w:r>
      <w:r w:rsidR="00D348BA">
        <w:t xml:space="preserve"> </w:t>
      </w:r>
      <w:r>
        <w:t xml:space="preserve">pav. </w:t>
      </w:r>
      <w:r w:rsidR="00D348BA">
        <w:t>Spontaniškas subprocesas</w:t>
      </w:r>
      <w:sdt>
        <w:sdtPr>
          <w:id w:val="-1313945081"/>
          <w:citation/>
        </w:sdtPr>
        <w:sdtContent>
          <w:r w:rsidR="00EC265F">
            <w:fldChar w:fldCharType="begin"/>
          </w:r>
          <w:r w:rsidR="00EC265F">
            <w:instrText xml:space="preserve"> CITATION Obj13 \l 1063 </w:instrText>
          </w:r>
          <w:r w:rsidR="00EC265F">
            <w:fldChar w:fldCharType="separate"/>
          </w:r>
          <w:r w:rsidR="00EC265F">
            <w:rPr>
              <w:noProof/>
            </w:rPr>
            <w:t xml:space="preserve"> </w:t>
          </w:r>
          <w:r w:rsidR="00EC265F" w:rsidRPr="00EC265F">
            <w:rPr>
              <w:noProof/>
            </w:rPr>
            <w:t>[1]</w:t>
          </w:r>
          <w:r w:rsidR="00EC265F">
            <w:fldChar w:fldCharType="end"/>
          </w:r>
        </w:sdtContent>
      </w:sdt>
      <w:sdt>
        <w:sdtPr>
          <w:id w:val="750628816"/>
          <w:citation/>
        </w:sdtPr>
        <w:sdtContent>
          <w:r w:rsidR="00DC254E">
            <w:fldChar w:fldCharType="begin"/>
          </w:r>
          <w:r w:rsidR="00DC254E">
            <w:instrText xml:space="preserve"> CITATION Cam241 \l 1063 </w:instrText>
          </w:r>
          <w:r w:rsidR="00DC254E">
            <w:fldChar w:fldCharType="separate"/>
          </w:r>
          <w:r w:rsidR="00DC254E">
            <w:rPr>
              <w:noProof/>
            </w:rPr>
            <w:t xml:space="preserve"> </w:t>
          </w:r>
          <w:r w:rsidR="00DC254E" w:rsidRPr="00DC254E">
            <w:rPr>
              <w:noProof/>
            </w:rPr>
            <w:t>[5]</w:t>
          </w:r>
          <w:r w:rsidR="00DC254E">
            <w:fldChar w:fldCharType="end"/>
          </w:r>
        </w:sdtContent>
      </w:sdt>
    </w:p>
    <w:p w14:paraId="5547E919" w14:textId="73B936DC" w:rsidR="007A0FB8" w:rsidRPr="007A0FB8" w:rsidRDefault="007A0FB8" w:rsidP="007A0FB8">
      <w:r>
        <w:tab/>
        <w:t xml:space="preserve">Pradžioje pasirinkome </w:t>
      </w:r>
      <w:r w:rsidR="00E042EF">
        <w:t>iliustruoti spontanišką subprocesą, kuriame užduoties eiga priklauso nuo duotos sąlygos</w:t>
      </w:r>
    </w:p>
    <w:p w14:paraId="20382FAE" w14:textId="76EFE959" w:rsidR="009E0989" w:rsidRDefault="005F15DF" w:rsidP="00841F10">
      <w:pPr>
        <w:pStyle w:val="ISIAntrat2"/>
      </w:pPr>
      <w:r>
        <w:t>Lygiagrečiai vykdomas subprocesas</w:t>
      </w:r>
    </w:p>
    <w:p w14:paraId="14C10076" w14:textId="7BFDC687" w:rsidR="009E0989" w:rsidRDefault="005638BF" w:rsidP="005638BF">
      <w:pPr>
        <w:pStyle w:val="ISITekstas"/>
        <w:ind w:firstLine="0"/>
        <w:jc w:val="center"/>
      </w:pPr>
      <w:r>
        <w:rPr>
          <w:noProof/>
        </w:rPr>
        <w:drawing>
          <wp:inline distT="0" distB="0" distL="0" distR="0" wp14:anchorId="20AFCE67" wp14:editId="73CC3442">
            <wp:extent cx="4646295" cy="1339850"/>
            <wp:effectExtent l="0" t="0" r="1905" b="0"/>
            <wp:docPr id="2028143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6295" cy="1339850"/>
                    </a:xfrm>
                    <a:prstGeom prst="rect">
                      <a:avLst/>
                    </a:prstGeom>
                    <a:noFill/>
                    <a:ln>
                      <a:noFill/>
                    </a:ln>
                  </pic:spPr>
                </pic:pic>
              </a:graphicData>
            </a:graphic>
          </wp:inline>
        </w:drawing>
      </w:r>
    </w:p>
    <w:p w14:paraId="611694CC" w14:textId="095FA8ED" w:rsidR="00D348BA" w:rsidRDefault="00D348BA" w:rsidP="00D348BA">
      <w:pPr>
        <w:pStyle w:val="Caption"/>
      </w:pPr>
      <w:r>
        <w:fldChar w:fldCharType="begin"/>
      </w:r>
      <w:r>
        <w:instrText xml:space="preserve"> SEQ pav. \* ARABIC </w:instrText>
      </w:r>
      <w:r>
        <w:fldChar w:fldCharType="separate"/>
      </w:r>
      <w:r>
        <w:rPr>
          <w:noProof/>
        </w:rPr>
        <w:t>5</w:t>
      </w:r>
      <w:r>
        <w:fldChar w:fldCharType="end"/>
      </w:r>
      <w:r>
        <w:t xml:space="preserve"> pav. Lygiagrečiai vykdomas subprocesas</w:t>
      </w:r>
      <w:sdt>
        <w:sdtPr>
          <w:id w:val="-1294130714"/>
          <w:citation/>
        </w:sdtPr>
        <w:sdtContent>
          <w:r w:rsidR="00EC265F">
            <w:fldChar w:fldCharType="begin"/>
          </w:r>
          <w:r w:rsidR="00EC265F">
            <w:instrText xml:space="preserve"> CITATION Obj13 \l 1063 </w:instrText>
          </w:r>
          <w:r w:rsidR="00EC265F">
            <w:fldChar w:fldCharType="separate"/>
          </w:r>
          <w:r w:rsidR="00EC265F">
            <w:rPr>
              <w:noProof/>
            </w:rPr>
            <w:t xml:space="preserve"> </w:t>
          </w:r>
          <w:r w:rsidR="00EC265F" w:rsidRPr="00EC265F">
            <w:rPr>
              <w:noProof/>
            </w:rPr>
            <w:t>[1]</w:t>
          </w:r>
          <w:r w:rsidR="00EC265F">
            <w:fldChar w:fldCharType="end"/>
          </w:r>
        </w:sdtContent>
      </w:sdt>
      <w:sdt>
        <w:sdtPr>
          <w:id w:val="-2098622837"/>
          <w:citation/>
        </w:sdtPr>
        <w:sdtContent>
          <w:r w:rsidR="00DC254E">
            <w:fldChar w:fldCharType="begin"/>
          </w:r>
          <w:r w:rsidR="00DC254E">
            <w:instrText xml:space="preserve"> CITATION Cam241 \l 1063 </w:instrText>
          </w:r>
          <w:r w:rsidR="00DC254E">
            <w:fldChar w:fldCharType="separate"/>
          </w:r>
          <w:r w:rsidR="00DC254E">
            <w:rPr>
              <w:noProof/>
            </w:rPr>
            <w:t xml:space="preserve"> </w:t>
          </w:r>
          <w:r w:rsidR="00DC254E" w:rsidRPr="00DC254E">
            <w:rPr>
              <w:noProof/>
            </w:rPr>
            <w:t>[5]</w:t>
          </w:r>
          <w:r w:rsidR="00DC254E">
            <w:fldChar w:fldCharType="end"/>
          </w:r>
        </w:sdtContent>
      </w:sdt>
    </w:p>
    <w:p w14:paraId="31FD8E71" w14:textId="18551110" w:rsidR="00E042EF" w:rsidRPr="00E042EF" w:rsidRDefault="00E042EF" w:rsidP="00E042EF">
      <w:r>
        <w:tab/>
        <w:t>Tuomet nusprendėme iliustruoti lygiagrečiai vykdomą subprocesą, kuris yra vykdomas keleto darbuotojų vienu metu</w:t>
      </w:r>
    </w:p>
    <w:p w14:paraId="101CAE4A" w14:textId="3858E7E6" w:rsidR="00841F10" w:rsidRDefault="00C56830" w:rsidP="00841F10">
      <w:pPr>
        <w:pStyle w:val="ISIAntrat2"/>
      </w:pPr>
      <w:r>
        <w:lastRenderedPageBreak/>
        <w:t>Pasikartojantis subprocesas</w:t>
      </w:r>
    </w:p>
    <w:p w14:paraId="46F0AE3B" w14:textId="229DC5D3" w:rsidR="009E0989" w:rsidRDefault="00D664DD" w:rsidP="00D348BA">
      <w:pPr>
        <w:pStyle w:val="Caption"/>
      </w:pPr>
      <w:r>
        <w:rPr>
          <w:noProof/>
        </w:rPr>
        <w:drawing>
          <wp:inline distT="0" distB="0" distL="0" distR="0" wp14:anchorId="3FC25EA0" wp14:editId="64A30ABF">
            <wp:extent cx="5901055" cy="1743710"/>
            <wp:effectExtent l="0" t="0" r="4445" b="8890"/>
            <wp:docPr id="335996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1055" cy="1743710"/>
                    </a:xfrm>
                    <a:prstGeom prst="rect">
                      <a:avLst/>
                    </a:prstGeom>
                    <a:noFill/>
                    <a:ln>
                      <a:noFill/>
                    </a:ln>
                  </pic:spPr>
                </pic:pic>
              </a:graphicData>
            </a:graphic>
          </wp:inline>
        </w:drawing>
      </w:r>
      <w:r w:rsidR="00D348BA">
        <w:t xml:space="preserve"> </w:t>
      </w:r>
      <w:r w:rsidR="00D348BA">
        <w:fldChar w:fldCharType="begin"/>
      </w:r>
      <w:r w:rsidR="00D348BA">
        <w:instrText xml:space="preserve"> SEQ pav. \* ARABIC </w:instrText>
      </w:r>
      <w:r w:rsidR="00D348BA">
        <w:fldChar w:fldCharType="separate"/>
      </w:r>
      <w:r w:rsidR="00D348BA">
        <w:rPr>
          <w:noProof/>
        </w:rPr>
        <w:t>6</w:t>
      </w:r>
      <w:r w:rsidR="00D348BA">
        <w:fldChar w:fldCharType="end"/>
      </w:r>
      <w:r w:rsidR="00D348BA">
        <w:t xml:space="preserve"> pav. Pasikartojantis subprocesas</w:t>
      </w:r>
      <w:sdt>
        <w:sdtPr>
          <w:id w:val="-651212129"/>
          <w:citation/>
        </w:sdtPr>
        <w:sdtContent>
          <w:r w:rsidR="00EC265F">
            <w:fldChar w:fldCharType="begin"/>
          </w:r>
          <w:r w:rsidR="00EC265F">
            <w:instrText xml:space="preserve"> CITATION Obj13 \l 1063 </w:instrText>
          </w:r>
          <w:r w:rsidR="00EC265F">
            <w:fldChar w:fldCharType="separate"/>
          </w:r>
          <w:r w:rsidR="00EC265F">
            <w:rPr>
              <w:noProof/>
            </w:rPr>
            <w:t xml:space="preserve"> </w:t>
          </w:r>
          <w:r w:rsidR="00EC265F" w:rsidRPr="00EC265F">
            <w:rPr>
              <w:noProof/>
            </w:rPr>
            <w:t>[1]</w:t>
          </w:r>
          <w:r w:rsidR="00EC265F">
            <w:fldChar w:fldCharType="end"/>
          </w:r>
        </w:sdtContent>
      </w:sdt>
      <w:sdt>
        <w:sdtPr>
          <w:id w:val="829496006"/>
          <w:citation/>
        </w:sdtPr>
        <w:sdtContent>
          <w:r w:rsidR="00DC254E">
            <w:fldChar w:fldCharType="begin"/>
          </w:r>
          <w:r w:rsidR="00DC254E">
            <w:instrText xml:space="preserve"> CITATION Cam241 \l 1063 </w:instrText>
          </w:r>
          <w:r w:rsidR="00DC254E">
            <w:fldChar w:fldCharType="separate"/>
          </w:r>
          <w:r w:rsidR="00DC254E">
            <w:rPr>
              <w:noProof/>
            </w:rPr>
            <w:t xml:space="preserve"> </w:t>
          </w:r>
          <w:r w:rsidR="00DC254E" w:rsidRPr="00DC254E">
            <w:rPr>
              <w:noProof/>
            </w:rPr>
            <w:t>[5]</w:t>
          </w:r>
          <w:r w:rsidR="00DC254E">
            <w:fldChar w:fldCharType="end"/>
          </w:r>
        </w:sdtContent>
      </w:sdt>
    </w:p>
    <w:p w14:paraId="7EB386DC" w14:textId="1FF44BEF" w:rsidR="00E042EF" w:rsidRPr="00E042EF" w:rsidRDefault="00E042EF" w:rsidP="00E042EF">
      <w:r>
        <w:tab/>
        <w:t xml:space="preserve">Pabaigoje pasirinkome iliustruoti pasikartojantį subprocesą, kuriame </w:t>
      </w:r>
      <w:r w:rsidR="00750AB2">
        <w:t xml:space="preserve">užduoties vykdymo laikas priklauso nuo </w:t>
      </w:r>
      <w:r w:rsidR="00047C51">
        <w:t>duotos sąlygos</w:t>
      </w:r>
    </w:p>
    <w:p w14:paraId="62173DD2" w14:textId="41077B34" w:rsidR="00D07E81" w:rsidRDefault="00D07E81" w:rsidP="00CD77D0">
      <w:pPr>
        <w:pStyle w:val="ISIAntrat1"/>
      </w:pPr>
      <w:r>
        <w:t>Transakcija kaip sudėtinis subprocesas</w:t>
      </w:r>
    </w:p>
    <w:p w14:paraId="6F66B78E" w14:textId="6652C1E4" w:rsidR="009A6F78" w:rsidRDefault="00B0514F" w:rsidP="00D348BA">
      <w:pPr>
        <w:pStyle w:val="ISITekstas"/>
        <w:jc w:val="center"/>
      </w:pPr>
      <w:r w:rsidRPr="00B0514F">
        <w:drawing>
          <wp:inline distT="0" distB="0" distL="0" distR="0" wp14:anchorId="59F48A64" wp14:editId="35F065A4">
            <wp:extent cx="4344006" cy="2876951"/>
            <wp:effectExtent l="0" t="0" r="0" b="0"/>
            <wp:docPr id="209618216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82166" name="Picture 1" descr="A diagram of a diagram&#10;&#10;Description automatically generated"/>
                    <pic:cNvPicPr/>
                  </pic:nvPicPr>
                  <pic:blipFill>
                    <a:blip r:embed="rId18"/>
                    <a:stretch>
                      <a:fillRect/>
                    </a:stretch>
                  </pic:blipFill>
                  <pic:spPr>
                    <a:xfrm>
                      <a:off x="0" y="0"/>
                      <a:ext cx="4344006" cy="2876951"/>
                    </a:xfrm>
                    <a:prstGeom prst="rect">
                      <a:avLst/>
                    </a:prstGeom>
                  </pic:spPr>
                </pic:pic>
              </a:graphicData>
            </a:graphic>
          </wp:inline>
        </w:drawing>
      </w:r>
    </w:p>
    <w:p w14:paraId="402641FB" w14:textId="4DC0481D" w:rsidR="00D348BA" w:rsidRDefault="00D348BA" w:rsidP="00D348BA">
      <w:pPr>
        <w:pStyle w:val="Caption"/>
      </w:pPr>
      <w:r>
        <w:fldChar w:fldCharType="begin"/>
      </w:r>
      <w:r>
        <w:instrText xml:space="preserve"> SEQ pav. \* ARABIC </w:instrText>
      </w:r>
      <w:r>
        <w:fldChar w:fldCharType="separate"/>
      </w:r>
      <w:r>
        <w:rPr>
          <w:noProof/>
        </w:rPr>
        <w:t>7</w:t>
      </w:r>
      <w:r>
        <w:fldChar w:fldCharType="end"/>
      </w:r>
      <w:r>
        <w:t xml:space="preserve"> pav. Transakcija</w:t>
      </w:r>
      <w:sdt>
        <w:sdtPr>
          <w:id w:val="-858038095"/>
          <w:citation/>
        </w:sdtPr>
        <w:sdtContent>
          <w:r w:rsidR="00311791">
            <w:fldChar w:fldCharType="begin"/>
          </w:r>
          <w:r w:rsidR="00311791">
            <w:instrText xml:space="preserve"> CITATION Nob19 \l 1063 </w:instrText>
          </w:r>
          <w:r w:rsidR="00311791">
            <w:fldChar w:fldCharType="separate"/>
          </w:r>
          <w:r w:rsidR="00311791">
            <w:rPr>
              <w:noProof/>
            </w:rPr>
            <w:t xml:space="preserve"> </w:t>
          </w:r>
          <w:r w:rsidR="00311791" w:rsidRPr="00311791">
            <w:rPr>
              <w:noProof/>
            </w:rPr>
            <w:t>[2]</w:t>
          </w:r>
          <w:r w:rsidR="00311791">
            <w:fldChar w:fldCharType="end"/>
          </w:r>
        </w:sdtContent>
      </w:sdt>
      <w:sdt>
        <w:sdtPr>
          <w:id w:val="175541497"/>
          <w:citation/>
        </w:sdtPr>
        <w:sdtEndPr/>
        <w:sdtContent>
          <w:r w:rsidR="00311791">
            <w:fldChar w:fldCharType="begin"/>
          </w:r>
          <w:r w:rsidR="00311791">
            <w:instrText xml:space="preserve"> CITATION BPM24 \l 1063 </w:instrText>
          </w:r>
          <w:r w:rsidR="00311791">
            <w:fldChar w:fldCharType="separate"/>
          </w:r>
          <w:r w:rsidR="00311791">
            <w:rPr>
              <w:noProof/>
            </w:rPr>
            <w:t xml:space="preserve"> </w:t>
          </w:r>
          <w:r w:rsidR="00311791" w:rsidRPr="00311791">
            <w:rPr>
              <w:noProof/>
            </w:rPr>
            <w:t>[4]</w:t>
          </w:r>
          <w:r w:rsidR="00311791">
            <w:fldChar w:fldCharType="end"/>
          </w:r>
        </w:sdtContent>
      </w:sdt>
    </w:p>
    <w:p w14:paraId="672D8342" w14:textId="7DA4203B" w:rsidR="009A6F78" w:rsidRDefault="009A6F78" w:rsidP="009A6F78">
      <w:pPr>
        <w:pStyle w:val="ISITekstas"/>
      </w:pPr>
      <w:r>
        <w:t xml:space="preserve">Čia </w:t>
      </w:r>
      <w:r w:rsidR="009D346C">
        <w:t>yra matoma transakcij</w:t>
      </w:r>
      <w:r w:rsidR="004642EA">
        <w:t>a</w:t>
      </w:r>
      <w:r w:rsidR="00E300E9">
        <w:t xml:space="preserve">, kuri </w:t>
      </w:r>
      <w:r w:rsidR="00585F0D">
        <w:t>parodo</w:t>
      </w:r>
      <w:r w:rsidR="00E66759">
        <w:t xml:space="preserve"> procesą, per kurį vyksta testavimas. Testui nepasitvirtinus</w:t>
      </w:r>
      <w:r w:rsidR="00672285">
        <w:t xml:space="preserve">, </w:t>
      </w:r>
      <w:r w:rsidR="00C40B5D">
        <w:t>kampanija</w:t>
      </w:r>
      <w:r w:rsidR="00FC6045">
        <w:t xml:space="preserve"> </w:t>
      </w:r>
      <w:r w:rsidR="00D470BD">
        <w:t xml:space="preserve">yra bandoma optimizuoti ir jei po pakeitimų vis dar </w:t>
      </w:r>
      <w:r w:rsidR="00FB1019">
        <w:t>nepatenkina lūkesčių</w:t>
      </w:r>
      <w:r w:rsidR="00216D82">
        <w:t>, kampanija yra atšaukiama.</w:t>
      </w:r>
    </w:p>
    <w:p w14:paraId="69214A6D" w14:textId="6EAF604C" w:rsidR="006F0297" w:rsidRDefault="00D07E81" w:rsidP="006F0297">
      <w:pPr>
        <w:pStyle w:val="ISIAntrat1"/>
      </w:pPr>
      <w:r>
        <w:lastRenderedPageBreak/>
        <w:t>duomen</w:t>
      </w:r>
      <w:r w:rsidR="00B0514F">
        <w:t>ų</w:t>
      </w:r>
      <w:r>
        <w:t xml:space="preserve"> srauto atvejis</w:t>
      </w:r>
    </w:p>
    <w:p w14:paraId="3D07AA09" w14:textId="3C0E431E" w:rsidR="0096324E" w:rsidRDefault="005C0995" w:rsidP="0096766C">
      <w:pPr>
        <w:pStyle w:val="ISITekstas"/>
        <w:ind w:firstLine="0"/>
        <w:jc w:val="center"/>
      </w:pPr>
      <w:r>
        <w:rPr>
          <w:noProof/>
        </w:rPr>
        <w:drawing>
          <wp:inline distT="0" distB="0" distL="0" distR="0" wp14:anchorId="151EB464" wp14:editId="4871C385">
            <wp:extent cx="5497195" cy="1775460"/>
            <wp:effectExtent l="0" t="0" r="8255" b="0"/>
            <wp:docPr id="67728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7195" cy="1775460"/>
                    </a:xfrm>
                    <a:prstGeom prst="rect">
                      <a:avLst/>
                    </a:prstGeom>
                    <a:noFill/>
                    <a:ln>
                      <a:noFill/>
                    </a:ln>
                  </pic:spPr>
                </pic:pic>
              </a:graphicData>
            </a:graphic>
          </wp:inline>
        </w:drawing>
      </w:r>
    </w:p>
    <w:p w14:paraId="35850E2C" w14:textId="04738E9A" w:rsidR="00DC254E" w:rsidRDefault="00E95842" w:rsidP="00FB6B47">
      <w:pPr>
        <w:pStyle w:val="ISITekstas"/>
        <w:ind w:firstLine="0"/>
      </w:pPr>
      <w:r>
        <w:tab/>
      </w:r>
      <w:r w:rsidR="00DC254E">
        <w:t>Baigus duomenų analizę pradedamas</w:t>
      </w:r>
      <w:r w:rsidR="00B55B07">
        <w:t xml:space="preserve"> naujas</w:t>
      </w:r>
      <w:r w:rsidR="00DC254E">
        <w:t xml:space="preserve"> etapas, kuriam </w:t>
      </w:r>
      <w:r w:rsidR="00B55B07">
        <w:t xml:space="preserve">yra naudojami iš analizės paimti nurodymai, kurie užtikrina sklandų naujo etapo </w:t>
      </w:r>
      <w:r>
        <w:t>darbą</w:t>
      </w:r>
    </w:p>
    <w:p w14:paraId="5A65E834" w14:textId="77777777" w:rsidR="00770475" w:rsidRDefault="00770475" w:rsidP="00FB6B47">
      <w:pPr>
        <w:pStyle w:val="ISITekstas"/>
        <w:ind w:firstLine="0"/>
      </w:pPr>
    </w:p>
    <w:p w14:paraId="1EF5D6F6" w14:textId="77777777" w:rsidR="00770475" w:rsidRDefault="00770475" w:rsidP="00FB6B47">
      <w:pPr>
        <w:pStyle w:val="ISITekstas"/>
        <w:ind w:firstLine="0"/>
      </w:pPr>
    </w:p>
    <w:p w14:paraId="50DC1744" w14:textId="77777777" w:rsidR="00770475" w:rsidRDefault="00770475" w:rsidP="00FB6B47">
      <w:pPr>
        <w:pStyle w:val="ISITekstas"/>
        <w:ind w:firstLine="0"/>
      </w:pPr>
    </w:p>
    <w:p w14:paraId="046B8D24" w14:textId="77777777" w:rsidR="00770475" w:rsidRDefault="00770475" w:rsidP="00FB6B47">
      <w:pPr>
        <w:pStyle w:val="ISITekstas"/>
        <w:ind w:firstLine="0"/>
      </w:pPr>
    </w:p>
    <w:p w14:paraId="333FA137" w14:textId="77777777" w:rsidR="00770475" w:rsidRDefault="00770475" w:rsidP="00FB6B47">
      <w:pPr>
        <w:pStyle w:val="ISITekstas"/>
        <w:ind w:firstLine="0"/>
      </w:pPr>
    </w:p>
    <w:p w14:paraId="15733B7F" w14:textId="6F0139FC" w:rsidR="00CD77D0" w:rsidRDefault="00770475" w:rsidP="00770475">
      <w:pPr>
        <w:pStyle w:val="ISIAntrat10"/>
      </w:pPr>
      <w:r>
        <w:t>Išvados</w:t>
      </w:r>
    </w:p>
    <w:p w14:paraId="18F0CE05" w14:textId="49823BB6" w:rsidR="00770475" w:rsidRDefault="003B70B1" w:rsidP="00FD5689">
      <w:pPr>
        <w:pStyle w:val="ISITekstas"/>
        <w:tabs>
          <w:tab w:val="left" w:pos="915"/>
        </w:tabs>
        <w:ind w:firstLine="0"/>
      </w:pPr>
      <w:r>
        <w:tab/>
      </w:r>
      <w:r w:rsidR="00FD5689">
        <w:t>Naudojant Cameo Enterprise Architecture įrankį, pavyko</w:t>
      </w:r>
      <w:r w:rsidR="00970D76">
        <w:t xml:space="preserve"> iliustruoti</w:t>
      </w:r>
      <w:r w:rsidR="00E72C7F">
        <w:t xml:space="preserve">, kaip procesai susiję tarpusavyje ir kaip jie </w:t>
      </w:r>
      <w:r w:rsidR="00767940">
        <w:t>detaliai modeliuojami</w:t>
      </w:r>
      <w:r w:rsidR="00D8207B">
        <w:t>.</w:t>
      </w:r>
      <w:r w:rsidR="008703A8">
        <w:t xml:space="preserve"> Procesų analizė</w:t>
      </w:r>
      <w:r w:rsidR="009A41BE">
        <w:t xml:space="preserve"> padėjo </w:t>
      </w:r>
      <w:r w:rsidR="00FD0A1B">
        <w:t>nustatyti pagrind</w:t>
      </w:r>
      <w:r w:rsidR="001F2687">
        <w:t>es sritis, kuriose galima optimizuoti kampanijas ir padidinti jų efektyvumą. Naudojant išplėstinius sub-procesus</w:t>
      </w:r>
      <w:r w:rsidR="00CE6AA8">
        <w:t>, pavyko geriau suvokti</w:t>
      </w:r>
      <w:r w:rsidR="008B02E4">
        <w:t xml:space="preserve">, kaip </w:t>
      </w:r>
      <w:r w:rsidR="00A76D64">
        <w:t>jie yra taikomi išsirtiniais atvėjais</w:t>
      </w:r>
      <w:r w:rsidR="00D34529">
        <w:t xml:space="preserve">, kaip duomenų valymas ir </w:t>
      </w:r>
      <w:r w:rsidR="00D43F97">
        <w:t>paruošimas</w:t>
      </w:r>
      <w:r>
        <w:t>.</w:t>
      </w:r>
      <w:r w:rsidR="00025F43">
        <w:t xml:space="preserve"> Sukurtas BPMN modelis</w:t>
      </w:r>
      <w:r w:rsidR="006815F3">
        <w:t xml:space="preserve"> išsamiau parodo visą procesų ciklą </w:t>
      </w:r>
      <w:r w:rsidR="000A76AB">
        <w:t>ir kaip tai prisideda prie galutinio tikslo pasiekimo.</w:t>
      </w:r>
    </w:p>
    <w:p w14:paraId="00341164" w14:textId="77777777" w:rsidR="00770475" w:rsidRDefault="00770475" w:rsidP="00FB6B47">
      <w:pPr>
        <w:pStyle w:val="ISITekstas"/>
        <w:ind w:firstLine="0"/>
      </w:pPr>
    </w:p>
    <w:p w14:paraId="39AD727A" w14:textId="77777777" w:rsidR="00E57129" w:rsidRDefault="00E57129" w:rsidP="00E57129">
      <w:pPr>
        <w:pStyle w:val="ISIAntrat10"/>
      </w:pPr>
      <w:r w:rsidRPr="00E648A3">
        <w:t>LITERATŪRA</w:t>
      </w:r>
    </w:p>
    <w:sdt>
      <w:sdtPr>
        <w:rPr>
          <w:rFonts w:eastAsiaTheme="minorEastAsia"/>
        </w:rPr>
        <w:id w:val="825788668"/>
        <w:docPartObj>
          <w:docPartGallery w:val="Bibliographies"/>
          <w:docPartUnique/>
        </w:docPartObj>
      </w:sdtPr>
      <w:sdtContent>
        <w:sdt>
          <w:sdtPr>
            <w:id w:val="111145805"/>
            <w:bibliography/>
          </w:sdtPr>
          <w:sdtContent>
            <w:p w14:paraId="718B2AA8" w14:textId="77777777" w:rsidR="00625052" w:rsidRDefault="00582983">
              <w:pPr>
                <w:rPr>
                  <w:noProof/>
                  <w:kern w:val="2"/>
                  <w:sz w:val="24"/>
                  <w:szCs w:val="24"/>
                  <w:lang w:val="en-US"/>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9037"/>
              </w:tblGrid>
              <w:tr w:rsidR="00000000" w14:paraId="4D8D387C" w14:textId="77777777">
                <w:trPr>
                  <w:divId w:val="366637561"/>
                  <w:tblCellSpacing w:w="15" w:type="dxa"/>
                </w:trPr>
                <w:tc>
                  <w:tcPr>
                    <w:tcW w:w="50" w:type="pct"/>
                    <w:hideMark/>
                  </w:tcPr>
                  <w:p w14:paraId="0CB85ED3" w14:textId="10539516" w:rsidR="00625052" w:rsidRDefault="00625052">
                    <w:pPr>
                      <w:pStyle w:val="Bibliography"/>
                      <w:rPr>
                        <w:noProof/>
                        <w:sz w:val="24"/>
                        <w:szCs w:val="24"/>
                      </w:rPr>
                    </w:pPr>
                    <w:r>
                      <w:rPr>
                        <w:noProof/>
                      </w:rPr>
                      <w:t xml:space="preserve">[1] </w:t>
                    </w:r>
                  </w:p>
                </w:tc>
                <w:tc>
                  <w:tcPr>
                    <w:tcW w:w="0" w:type="auto"/>
                    <w:hideMark/>
                  </w:tcPr>
                  <w:p w14:paraId="181A8C83" w14:textId="77777777" w:rsidR="00625052" w:rsidRDefault="00625052">
                    <w:pPr>
                      <w:pStyle w:val="Bibliography"/>
                      <w:rPr>
                        <w:noProof/>
                      </w:rPr>
                    </w:pPr>
                    <w:r>
                      <w:rPr>
                        <w:noProof/>
                      </w:rPr>
                      <w:t>Object Management Group, „Business Process Model and Notation (BPMN),“ Object Management Group, 12 2013. [Tinkle]. Available: https://www.omg.org/spec/BPMN/2.0.2/PDF. [Kreiptasi 10 2024].</w:t>
                    </w:r>
                  </w:p>
                </w:tc>
              </w:tr>
              <w:tr w:rsidR="00000000" w14:paraId="2BCA7D02" w14:textId="77777777">
                <w:trPr>
                  <w:divId w:val="366637561"/>
                  <w:tblCellSpacing w:w="15" w:type="dxa"/>
                </w:trPr>
                <w:tc>
                  <w:tcPr>
                    <w:tcW w:w="50" w:type="pct"/>
                    <w:hideMark/>
                  </w:tcPr>
                  <w:p w14:paraId="3DBCBE0B" w14:textId="77777777" w:rsidR="00625052" w:rsidRDefault="00625052">
                    <w:pPr>
                      <w:pStyle w:val="Bibliography"/>
                      <w:rPr>
                        <w:noProof/>
                      </w:rPr>
                    </w:pPr>
                    <w:r>
                      <w:rPr>
                        <w:noProof/>
                      </w:rPr>
                      <w:t xml:space="preserve">[2] </w:t>
                    </w:r>
                  </w:p>
                </w:tc>
                <w:tc>
                  <w:tcPr>
                    <w:tcW w:w="0" w:type="auto"/>
                    <w:hideMark/>
                  </w:tcPr>
                  <w:p w14:paraId="0CD39367" w14:textId="77777777" w:rsidR="00625052" w:rsidRDefault="00625052">
                    <w:pPr>
                      <w:pStyle w:val="Bibliography"/>
                      <w:rPr>
                        <w:noProof/>
                      </w:rPr>
                    </w:pPr>
                    <w:r>
                      <w:rPr>
                        <w:noProof/>
                      </w:rPr>
                      <w:t>Camunda, „BPMN 2.0 Symbol Reference,“ Camunda, [Tinkle]. Available: https://camunda.com/bpmn/reference/. [Kreiptasi 10 2024].</w:t>
                    </w:r>
                  </w:p>
                </w:tc>
              </w:tr>
              <w:tr w:rsidR="00000000" w14:paraId="1955F233" w14:textId="77777777">
                <w:trPr>
                  <w:divId w:val="366637561"/>
                  <w:tblCellSpacing w:w="15" w:type="dxa"/>
                </w:trPr>
                <w:tc>
                  <w:tcPr>
                    <w:tcW w:w="50" w:type="pct"/>
                    <w:hideMark/>
                  </w:tcPr>
                  <w:p w14:paraId="122A7E1C" w14:textId="77777777" w:rsidR="00625052" w:rsidRDefault="00625052">
                    <w:pPr>
                      <w:pStyle w:val="Bibliography"/>
                      <w:rPr>
                        <w:noProof/>
                      </w:rPr>
                    </w:pPr>
                    <w:r>
                      <w:rPr>
                        <w:noProof/>
                      </w:rPr>
                      <w:t xml:space="preserve">[3] </w:t>
                    </w:r>
                  </w:p>
                </w:tc>
                <w:tc>
                  <w:tcPr>
                    <w:tcW w:w="0" w:type="auto"/>
                    <w:hideMark/>
                  </w:tcPr>
                  <w:p w14:paraId="0334BD7C" w14:textId="77777777" w:rsidR="00625052" w:rsidRDefault="00625052">
                    <w:pPr>
                      <w:pStyle w:val="Bibliography"/>
                      <w:rPr>
                        <w:noProof/>
                      </w:rPr>
                    </w:pPr>
                    <w:r>
                      <w:rPr>
                        <w:noProof/>
                      </w:rPr>
                      <w:t>NobleProg, „BPMN 2.0 Analysts,“ NobleProg, 25 04 2019. [Tinkle]. Available: https://training-course-material.com/training/BPMN_2.0_Analysts. [Kreiptasi 10 2024].</w:t>
                    </w:r>
                  </w:p>
                </w:tc>
              </w:tr>
              <w:tr w:rsidR="00000000" w14:paraId="741EED56" w14:textId="77777777">
                <w:trPr>
                  <w:divId w:val="366637561"/>
                  <w:tblCellSpacing w:w="15" w:type="dxa"/>
                </w:trPr>
                <w:tc>
                  <w:tcPr>
                    <w:tcW w:w="50" w:type="pct"/>
                    <w:hideMark/>
                  </w:tcPr>
                  <w:p w14:paraId="11395231" w14:textId="77777777" w:rsidR="00625052" w:rsidRDefault="00625052">
                    <w:pPr>
                      <w:pStyle w:val="Bibliography"/>
                      <w:rPr>
                        <w:noProof/>
                      </w:rPr>
                    </w:pPr>
                    <w:r>
                      <w:rPr>
                        <w:noProof/>
                      </w:rPr>
                      <w:lastRenderedPageBreak/>
                      <w:t xml:space="preserve">[4] </w:t>
                    </w:r>
                  </w:p>
                </w:tc>
                <w:tc>
                  <w:tcPr>
                    <w:tcW w:w="0" w:type="auto"/>
                    <w:hideMark/>
                  </w:tcPr>
                  <w:p w14:paraId="5F12ED1A" w14:textId="77777777" w:rsidR="00625052" w:rsidRDefault="00625052">
                    <w:pPr>
                      <w:pStyle w:val="Bibliography"/>
                      <w:rPr>
                        <w:noProof/>
                      </w:rPr>
                    </w:pPr>
                    <w:r>
                      <w:rPr>
                        <w:noProof/>
                      </w:rPr>
                      <w:t>Camunda, „BPMN 2.0,“ Camunda Docs, [Tinkle]. Available: https://docs.camunda.org/manual/7.5/reference/bpmn20/subprocesses/event-subprocess/. [Kreiptasi 10 2024].</w:t>
                    </w:r>
                  </w:p>
                </w:tc>
              </w:tr>
              <w:tr w:rsidR="00000000" w14:paraId="02B265E1" w14:textId="77777777">
                <w:trPr>
                  <w:divId w:val="366637561"/>
                  <w:tblCellSpacing w:w="15" w:type="dxa"/>
                </w:trPr>
                <w:tc>
                  <w:tcPr>
                    <w:tcW w:w="50" w:type="pct"/>
                    <w:hideMark/>
                  </w:tcPr>
                  <w:p w14:paraId="6183F5D9" w14:textId="77777777" w:rsidR="00625052" w:rsidRDefault="00625052">
                    <w:pPr>
                      <w:pStyle w:val="Bibliography"/>
                      <w:rPr>
                        <w:noProof/>
                      </w:rPr>
                    </w:pPr>
                    <w:r>
                      <w:rPr>
                        <w:noProof/>
                      </w:rPr>
                      <w:t xml:space="preserve">[5] </w:t>
                    </w:r>
                  </w:p>
                </w:tc>
                <w:tc>
                  <w:tcPr>
                    <w:tcW w:w="0" w:type="auto"/>
                    <w:hideMark/>
                  </w:tcPr>
                  <w:p w14:paraId="1E7B7E8B" w14:textId="77777777" w:rsidR="00625052" w:rsidRDefault="00625052">
                    <w:pPr>
                      <w:pStyle w:val="Bibliography"/>
                      <w:rPr>
                        <w:noProof/>
                      </w:rPr>
                    </w:pPr>
                    <w:r>
                      <w:rPr>
                        <w:noProof/>
                      </w:rPr>
                      <w:t>„BPMN Transaction Subprocess Model - xAPPnow Low Code Platform,“ xAPPnow, [Tinkle]. Available: https://xappnow.com/low-code-platform-user-manual/bpmn-transaction-subprocess-model.html. [Kreiptasi 10 2024].</w:t>
                    </w:r>
                  </w:p>
                </w:tc>
              </w:tr>
              <w:tr w:rsidR="00000000" w14:paraId="3CE65126" w14:textId="77777777">
                <w:trPr>
                  <w:divId w:val="366637561"/>
                  <w:tblCellSpacing w:w="15" w:type="dxa"/>
                </w:trPr>
                <w:tc>
                  <w:tcPr>
                    <w:tcW w:w="50" w:type="pct"/>
                    <w:hideMark/>
                  </w:tcPr>
                  <w:p w14:paraId="10FB11E1" w14:textId="77777777" w:rsidR="00625052" w:rsidRDefault="00625052">
                    <w:pPr>
                      <w:pStyle w:val="Bibliography"/>
                      <w:rPr>
                        <w:noProof/>
                      </w:rPr>
                    </w:pPr>
                    <w:r>
                      <w:rPr>
                        <w:noProof/>
                      </w:rPr>
                      <w:t xml:space="preserve">[6] </w:t>
                    </w:r>
                  </w:p>
                </w:tc>
                <w:tc>
                  <w:tcPr>
                    <w:tcW w:w="0" w:type="auto"/>
                    <w:hideMark/>
                  </w:tcPr>
                  <w:p w14:paraId="0AE98D81" w14:textId="77777777" w:rsidR="00625052" w:rsidRDefault="00625052">
                    <w:pPr>
                      <w:pStyle w:val="Bibliography"/>
                      <w:rPr>
                        <w:noProof/>
                      </w:rPr>
                    </w:pPr>
                    <w:r>
                      <w:rPr>
                        <w:noProof/>
                      </w:rPr>
                      <w:t>A. Daunytė, „https://portalcris.vdu.lt/server/api/core/bitstreams/7ef6b044-55d3-480b-bdc6-d431cff620da/content,“ 2005. [Tinkle]. Available: https://portalcris.vdu.lt/server/api/core/bitstreams/7ef6b044-55d3-480b-bdc6-d431cff620da/content. [Kreiptasi 10 2024].</w:t>
                    </w:r>
                  </w:p>
                </w:tc>
              </w:tr>
            </w:tbl>
            <w:p w14:paraId="6AC3FCFD" w14:textId="77777777" w:rsidR="00625052" w:rsidRDefault="00625052">
              <w:pPr>
                <w:divId w:val="366637561"/>
                <w:rPr>
                  <w:rFonts w:eastAsia="Times New Roman"/>
                  <w:noProof/>
                </w:rPr>
              </w:pPr>
            </w:p>
            <w:p w14:paraId="09B14CAA" w14:textId="443487E2" w:rsidR="00F55F7F" w:rsidRPr="00FF4935" w:rsidRDefault="00582983" w:rsidP="00CB7194">
              <w:r>
                <w:rPr>
                  <w:b/>
                  <w:bCs/>
                  <w:noProof/>
                </w:rPr>
                <w:fldChar w:fldCharType="end"/>
              </w:r>
            </w:p>
          </w:sdtContent>
        </w:sdt>
      </w:sdtContent>
    </w:sdt>
    <w:sectPr w:rsidR="00F55F7F" w:rsidRPr="00FF49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DFFD1" w14:textId="77777777" w:rsidR="00625052" w:rsidRDefault="00625052">
      <w:pPr>
        <w:spacing w:after="0" w:line="240" w:lineRule="auto"/>
      </w:pPr>
      <w:r>
        <w:separator/>
      </w:r>
    </w:p>
  </w:endnote>
  <w:endnote w:type="continuationSeparator" w:id="0">
    <w:p w14:paraId="11DF480F" w14:textId="77777777" w:rsidR="00625052" w:rsidRDefault="00625052">
      <w:pPr>
        <w:spacing w:after="0" w:line="240" w:lineRule="auto"/>
      </w:pPr>
      <w:r>
        <w:continuationSeparator/>
      </w:r>
    </w:p>
  </w:endnote>
  <w:endnote w:type="continuationNotice" w:id="1">
    <w:p w14:paraId="40BF7F3C" w14:textId="77777777" w:rsidR="008C2056" w:rsidRDefault="008C20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0F5D9" w14:textId="77777777" w:rsidR="00625052" w:rsidRDefault="00625052">
      <w:pPr>
        <w:spacing w:after="0" w:line="240" w:lineRule="auto"/>
      </w:pPr>
      <w:r>
        <w:separator/>
      </w:r>
    </w:p>
  </w:footnote>
  <w:footnote w:type="continuationSeparator" w:id="0">
    <w:p w14:paraId="61FDD3A7" w14:textId="77777777" w:rsidR="00625052" w:rsidRDefault="00625052">
      <w:pPr>
        <w:spacing w:after="0" w:line="240" w:lineRule="auto"/>
      </w:pPr>
      <w:r>
        <w:continuationSeparator/>
      </w:r>
    </w:p>
  </w:footnote>
  <w:footnote w:type="continuationNotice" w:id="1">
    <w:p w14:paraId="5D8FA5B8" w14:textId="77777777" w:rsidR="008C2056" w:rsidRDefault="008C205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23B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73518E"/>
    <w:multiLevelType w:val="hybridMultilevel"/>
    <w:tmpl w:val="7FDEED8A"/>
    <w:lvl w:ilvl="0" w:tplc="6902D5B8">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2" w15:restartNumberingAfterBreak="0">
    <w:nsid w:val="18C878A0"/>
    <w:multiLevelType w:val="multilevel"/>
    <w:tmpl w:val="58368B34"/>
    <w:lvl w:ilvl="0">
      <w:start w:val="1"/>
      <w:numFmt w:val="decimal"/>
      <w:pStyle w:val="ISIAntrat1"/>
      <w:lvlText w:val="%1."/>
      <w:lvlJc w:val="left"/>
      <w:pPr>
        <w:ind w:left="644" w:hanging="360"/>
      </w:pPr>
      <w:rPr>
        <w:rFonts w:hint="default"/>
        <w:vertAlign w:val="baseline"/>
      </w:rPr>
    </w:lvl>
    <w:lvl w:ilvl="1">
      <w:start w:val="1"/>
      <w:numFmt w:val="decimal"/>
      <w:pStyle w:val="ISIAntrat2"/>
      <w:isLgl/>
      <w:lvlText w:val="%1.%2."/>
      <w:lvlJc w:val="left"/>
      <w:pPr>
        <w:ind w:left="1004" w:hanging="720"/>
      </w:pPr>
      <w:rPr>
        <w:rFonts w:hint="default"/>
      </w:rPr>
    </w:lvl>
    <w:lvl w:ilvl="2">
      <w:start w:val="1"/>
      <w:numFmt w:val="decimal"/>
      <w:pStyle w:val="ISIAntrat3"/>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444" w:hanging="2160"/>
      </w:pPr>
      <w:rPr>
        <w:rFonts w:hint="default"/>
      </w:rPr>
    </w:lvl>
    <w:lvl w:ilvl="8">
      <w:start w:val="1"/>
      <w:numFmt w:val="decimal"/>
      <w:isLgl/>
      <w:lvlText w:val="%1.%2.%3.%4.%5.%6.%7.%8.%9."/>
      <w:lvlJc w:val="left"/>
      <w:pPr>
        <w:ind w:left="2444" w:hanging="2160"/>
      </w:pPr>
      <w:rPr>
        <w:rFonts w:hint="default"/>
      </w:rPr>
    </w:lvl>
  </w:abstractNum>
  <w:abstractNum w:abstractNumId="3" w15:restartNumberingAfterBreak="0">
    <w:nsid w:val="48773DF6"/>
    <w:multiLevelType w:val="hybridMultilevel"/>
    <w:tmpl w:val="7BDC46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59F72478"/>
    <w:multiLevelType w:val="hybridMultilevel"/>
    <w:tmpl w:val="7E62E2B2"/>
    <w:lvl w:ilvl="0" w:tplc="452E61BA">
      <w:start w:val="1"/>
      <w:numFmt w:val="decimal"/>
      <w:pStyle w:val="ISISraasnum"/>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5" w15:restartNumberingAfterBreak="0">
    <w:nsid w:val="6B6A1A01"/>
    <w:multiLevelType w:val="hybridMultilevel"/>
    <w:tmpl w:val="A1EE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363739">
    <w:abstractNumId w:val="2"/>
  </w:num>
  <w:num w:numId="2" w16cid:durableId="2097676584">
    <w:abstractNumId w:val="4"/>
  </w:num>
  <w:num w:numId="3" w16cid:durableId="41877893">
    <w:abstractNumId w:val="1"/>
  </w:num>
  <w:num w:numId="4" w16cid:durableId="644512205">
    <w:abstractNumId w:val="2"/>
  </w:num>
  <w:num w:numId="5" w16cid:durableId="956910770">
    <w:abstractNumId w:val="2"/>
  </w:num>
  <w:num w:numId="6" w16cid:durableId="486022801">
    <w:abstractNumId w:val="3"/>
  </w:num>
  <w:num w:numId="7" w16cid:durableId="83843714">
    <w:abstractNumId w:val="5"/>
  </w:num>
  <w:num w:numId="8" w16cid:durableId="278613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EA"/>
    <w:rsid w:val="00001678"/>
    <w:rsid w:val="0000325B"/>
    <w:rsid w:val="00005803"/>
    <w:rsid w:val="0001323B"/>
    <w:rsid w:val="0001498A"/>
    <w:rsid w:val="00020727"/>
    <w:rsid w:val="0002165E"/>
    <w:rsid w:val="000239C3"/>
    <w:rsid w:val="00025F43"/>
    <w:rsid w:val="00026562"/>
    <w:rsid w:val="000266E1"/>
    <w:rsid w:val="00027814"/>
    <w:rsid w:val="00032F1D"/>
    <w:rsid w:val="00034CC9"/>
    <w:rsid w:val="000353E2"/>
    <w:rsid w:val="00037344"/>
    <w:rsid w:val="0004234E"/>
    <w:rsid w:val="00047C51"/>
    <w:rsid w:val="00050EC0"/>
    <w:rsid w:val="00051DA5"/>
    <w:rsid w:val="000523FC"/>
    <w:rsid w:val="00055440"/>
    <w:rsid w:val="000626CB"/>
    <w:rsid w:val="00077306"/>
    <w:rsid w:val="0008559A"/>
    <w:rsid w:val="00090E1F"/>
    <w:rsid w:val="000A2DE7"/>
    <w:rsid w:val="000A2E58"/>
    <w:rsid w:val="000A704C"/>
    <w:rsid w:val="000A76AB"/>
    <w:rsid w:val="000B4720"/>
    <w:rsid w:val="000B4FF9"/>
    <w:rsid w:val="000C35AE"/>
    <w:rsid w:val="000C7D46"/>
    <w:rsid w:val="000D04D0"/>
    <w:rsid w:val="000E3D93"/>
    <w:rsid w:val="000F46E5"/>
    <w:rsid w:val="000F58DE"/>
    <w:rsid w:val="00101529"/>
    <w:rsid w:val="00103426"/>
    <w:rsid w:val="001054C8"/>
    <w:rsid w:val="001237D3"/>
    <w:rsid w:val="00126FC6"/>
    <w:rsid w:val="001469B2"/>
    <w:rsid w:val="00177F7F"/>
    <w:rsid w:val="00180BDA"/>
    <w:rsid w:val="00183CE8"/>
    <w:rsid w:val="001846B7"/>
    <w:rsid w:val="001A0121"/>
    <w:rsid w:val="001A517F"/>
    <w:rsid w:val="001A73D5"/>
    <w:rsid w:val="001B17A5"/>
    <w:rsid w:val="001B51E1"/>
    <w:rsid w:val="001B5EDC"/>
    <w:rsid w:val="001C21E0"/>
    <w:rsid w:val="001C3C1F"/>
    <w:rsid w:val="001D0071"/>
    <w:rsid w:val="001D2188"/>
    <w:rsid w:val="001D4413"/>
    <w:rsid w:val="001D691D"/>
    <w:rsid w:val="001D78FC"/>
    <w:rsid w:val="001E3685"/>
    <w:rsid w:val="001F2687"/>
    <w:rsid w:val="0020014E"/>
    <w:rsid w:val="00203499"/>
    <w:rsid w:val="00203569"/>
    <w:rsid w:val="002049B0"/>
    <w:rsid w:val="00216D82"/>
    <w:rsid w:val="00220ECB"/>
    <w:rsid w:val="00230069"/>
    <w:rsid w:val="00245775"/>
    <w:rsid w:val="00251774"/>
    <w:rsid w:val="00253427"/>
    <w:rsid w:val="00253A9F"/>
    <w:rsid w:val="002600EF"/>
    <w:rsid w:val="00266749"/>
    <w:rsid w:val="0026679A"/>
    <w:rsid w:val="002708D1"/>
    <w:rsid w:val="0028C662"/>
    <w:rsid w:val="00290586"/>
    <w:rsid w:val="00296C99"/>
    <w:rsid w:val="002A02A1"/>
    <w:rsid w:val="002A2A1D"/>
    <w:rsid w:val="002A2CB9"/>
    <w:rsid w:val="002B1CD1"/>
    <w:rsid w:val="002B5F1E"/>
    <w:rsid w:val="002C11F0"/>
    <w:rsid w:val="002C48D2"/>
    <w:rsid w:val="002C7D2E"/>
    <w:rsid w:val="002D2784"/>
    <w:rsid w:val="002D5355"/>
    <w:rsid w:val="002D7B8E"/>
    <w:rsid w:val="002E5479"/>
    <w:rsid w:val="002E6014"/>
    <w:rsid w:val="002F4293"/>
    <w:rsid w:val="003000F8"/>
    <w:rsid w:val="00300449"/>
    <w:rsid w:val="0030113F"/>
    <w:rsid w:val="00302689"/>
    <w:rsid w:val="00302BE8"/>
    <w:rsid w:val="00305EC2"/>
    <w:rsid w:val="00311791"/>
    <w:rsid w:val="003125F1"/>
    <w:rsid w:val="003179E0"/>
    <w:rsid w:val="003211E3"/>
    <w:rsid w:val="00322891"/>
    <w:rsid w:val="003238CB"/>
    <w:rsid w:val="00324686"/>
    <w:rsid w:val="00326F48"/>
    <w:rsid w:val="003314C8"/>
    <w:rsid w:val="003325B3"/>
    <w:rsid w:val="0033514A"/>
    <w:rsid w:val="003351A0"/>
    <w:rsid w:val="00336A9A"/>
    <w:rsid w:val="00350B5F"/>
    <w:rsid w:val="003646CE"/>
    <w:rsid w:val="0038149F"/>
    <w:rsid w:val="00390EC5"/>
    <w:rsid w:val="003961FD"/>
    <w:rsid w:val="003B70B1"/>
    <w:rsid w:val="003B7A44"/>
    <w:rsid w:val="003D540D"/>
    <w:rsid w:val="003E3673"/>
    <w:rsid w:val="003E61D2"/>
    <w:rsid w:val="003F1682"/>
    <w:rsid w:val="003F3F4E"/>
    <w:rsid w:val="004021E9"/>
    <w:rsid w:val="0041137C"/>
    <w:rsid w:val="00415D3C"/>
    <w:rsid w:val="0042718C"/>
    <w:rsid w:val="00447245"/>
    <w:rsid w:val="00452184"/>
    <w:rsid w:val="00460DEB"/>
    <w:rsid w:val="004642EA"/>
    <w:rsid w:val="0046495C"/>
    <w:rsid w:val="004705F4"/>
    <w:rsid w:val="004713E6"/>
    <w:rsid w:val="00473D14"/>
    <w:rsid w:val="00486E42"/>
    <w:rsid w:val="00495D13"/>
    <w:rsid w:val="004A1A0F"/>
    <w:rsid w:val="004C3731"/>
    <w:rsid w:val="004D15C3"/>
    <w:rsid w:val="004E403F"/>
    <w:rsid w:val="004E52D4"/>
    <w:rsid w:val="004F64F1"/>
    <w:rsid w:val="004F6DBC"/>
    <w:rsid w:val="00501C24"/>
    <w:rsid w:val="0051526D"/>
    <w:rsid w:val="00516CDD"/>
    <w:rsid w:val="00530CFB"/>
    <w:rsid w:val="00531B06"/>
    <w:rsid w:val="00531E31"/>
    <w:rsid w:val="00535773"/>
    <w:rsid w:val="00536097"/>
    <w:rsid w:val="00546BD9"/>
    <w:rsid w:val="005524A9"/>
    <w:rsid w:val="00560F6E"/>
    <w:rsid w:val="005638BF"/>
    <w:rsid w:val="00567552"/>
    <w:rsid w:val="005718F9"/>
    <w:rsid w:val="00580153"/>
    <w:rsid w:val="00582983"/>
    <w:rsid w:val="0058302F"/>
    <w:rsid w:val="00585F0D"/>
    <w:rsid w:val="005A1160"/>
    <w:rsid w:val="005A6738"/>
    <w:rsid w:val="005A799F"/>
    <w:rsid w:val="005B349D"/>
    <w:rsid w:val="005C0995"/>
    <w:rsid w:val="005C1415"/>
    <w:rsid w:val="005C274E"/>
    <w:rsid w:val="005C458F"/>
    <w:rsid w:val="005C54A1"/>
    <w:rsid w:val="005C6C38"/>
    <w:rsid w:val="005C78CF"/>
    <w:rsid w:val="005D22F9"/>
    <w:rsid w:val="005D6307"/>
    <w:rsid w:val="005D6340"/>
    <w:rsid w:val="005E6303"/>
    <w:rsid w:val="005E7F85"/>
    <w:rsid w:val="005F15DF"/>
    <w:rsid w:val="005F3726"/>
    <w:rsid w:val="006046B1"/>
    <w:rsid w:val="00625052"/>
    <w:rsid w:val="006329C6"/>
    <w:rsid w:val="00635104"/>
    <w:rsid w:val="00641B58"/>
    <w:rsid w:val="00641BCF"/>
    <w:rsid w:val="00660A21"/>
    <w:rsid w:val="00672285"/>
    <w:rsid w:val="0067598B"/>
    <w:rsid w:val="006815F3"/>
    <w:rsid w:val="006A1AAC"/>
    <w:rsid w:val="006B0ADC"/>
    <w:rsid w:val="006B36E1"/>
    <w:rsid w:val="006C06FB"/>
    <w:rsid w:val="006C6C38"/>
    <w:rsid w:val="006D5B50"/>
    <w:rsid w:val="006F0297"/>
    <w:rsid w:val="006F549D"/>
    <w:rsid w:val="00700F21"/>
    <w:rsid w:val="00710A01"/>
    <w:rsid w:val="00710E83"/>
    <w:rsid w:val="00723B6B"/>
    <w:rsid w:val="00736A27"/>
    <w:rsid w:val="00742D52"/>
    <w:rsid w:val="00746D17"/>
    <w:rsid w:val="00750AB2"/>
    <w:rsid w:val="007578D3"/>
    <w:rsid w:val="0076085E"/>
    <w:rsid w:val="00761D13"/>
    <w:rsid w:val="00764177"/>
    <w:rsid w:val="00767940"/>
    <w:rsid w:val="00770475"/>
    <w:rsid w:val="0077559D"/>
    <w:rsid w:val="0077623B"/>
    <w:rsid w:val="00781DF4"/>
    <w:rsid w:val="00785C9D"/>
    <w:rsid w:val="00787498"/>
    <w:rsid w:val="007874D2"/>
    <w:rsid w:val="007A0FB8"/>
    <w:rsid w:val="007B52B5"/>
    <w:rsid w:val="007B53DE"/>
    <w:rsid w:val="007B7D01"/>
    <w:rsid w:val="007C08BD"/>
    <w:rsid w:val="007C7FBF"/>
    <w:rsid w:val="007D084F"/>
    <w:rsid w:val="007D4AB6"/>
    <w:rsid w:val="007D5E52"/>
    <w:rsid w:val="007E1EBC"/>
    <w:rsid w:val="007F2488"/>
    <w:rsid w:val="007F5C75"/>
    <w:rsid w:val="0080023D"/>
    <w:rsid w:val="00802DFD"/>
    <w:rsid w:val="00804F61"/>
    <w:rsid w:val="008124D0"/>
    <w:rsid w:val="00831D5B"/>
    <w:rsid w:val="00841532"/>
    <w:rsid w:val="00841C44"/>
    <w:rsid w:val="00841F10"/>
    <w:rsid w:val="00844426"/>
    <w:rsid w:val="00864476"/>
    <w:rsid w:val="008703A8"/>
    <w:rsid w:val="00874B5A"/>
    <w:rsid w:val="00875438"/>
    <w:rsid w:val="00876D74"/>
    <w:rsid w:val="0089544C"/>
    <w:rsid w:val="00897232"/>
    <w:rsid w:val="008A14E2"/>
    <w:rsid w:val="008A25C0"/>
    <w:rsid w:val="008B02E4"/>
    <w:rsid w:val="008B0FE8"/>
    <w:rsid w:val="008B14A7"/>
    <w:rsid w:val="008B3159"/>
    <w:rsid w:val="008C2056"/>
    <w:rsid w:val="008C5852"/>
    <w:rsid w:val="008D1353"/>
    <w:rsid w:val="008D1C1F"/>
    <w:rsid w:val="008F2915"/>
    <w:rsid w:val="0091651F"/>
    <w:rsid w:val="00920926"/>
    <w:rsid w:val="009265B3"/>
    <w:rsid w:val="00926917"/>
    <w:rsid w:val="0093470A"/>
    <w:rsid w:val="00953C9A"/>
    <w:rsid w:val="00954408"/>
    <w:rsid w:val="0095775D"/>
    <w:rsid w:val="0096324E"/>
    <w:rsid w:val="0096766C"/>
    <w:rsid w:val="00970D76"/>
    <w:rsid w:val="00971E46"/>
    <w:rsid w:val="009736AF"/>
    <w:rsid w:val="00976F7A"/>
    <w:rsid w:val="00982995"/>
    <w:rsid w:val="00985F50"/>
    <w:rsid w:val="00991F30"/>
    <w:rsid w:val="009927DC"/>
    <w:rsid w:val="009935CF"/>
    <w:rsid w:val="009A0802"/>
    <w:rsid w:val="009A41BE"/>
    <w:rsid w:val="009A6F78"/>
    <w:rsid w:val="009B22EE"/>
    <w:rsid w:val="009B7069"/>
    <w:rsid w:val="009C0168"/>
    <w:rsid w:val="009C0BC9"/>
    <w:rsid w:val="009C387F"/>
    <w:rsid w:val="009C3E08"/>
    <w:rsid w:val="009C3FB3"/>
    <w:rsid w:val="009D346C"/>
    <w:rsid w:val="009D3966"/>
    <w:rsid w:val="009D7A7A"/>
    <w:rsid w:val="009E0989"/>
    <w:rsid w:val="009F15F4"/>
    <w:rsid w:val="00A126AE"/>
    <w:rsid w:val="00A1629D"/>
    <w:rsid w:val="00A26AD0"/>
    <w:rsid w:val="00A26CB7"/>
    <w:rsid w:val="00A27CF4"/>
    <w:rsid w:val="00A27F7B"/>
    <w:rsid w:val="00A33E22"/>
    <w:rsid w:val="00A64565"/>
    <w:rsid w:val="00A70164"/>
    <w:rsid w:val="00A7209C"/>
    <w:rsid w:val="00A73081"/>
    <w:rsid w:val="00A76D64"/>
    <w:rsid w:val="00A80A03"/>
    <w:rsid w:val="00A84D48"/>
    <w:rsid w:val="00A96E25"/>
    <w:rsid w:val="00AA38FC"/>
    <w:rsid w:val="00AB38EB"/>
    <w:rsid w:val="00AB7A02"/>
    <w:rsid w:val="00AD0E0A"/>
    <w:rsid w:val="00AE5F0D"/>
    <w:rsid w:val="00B04053"/>
    <w:rsid w:val="00B0514F"/>
    <w:rsid w:val="00B1317C"/>
    <w:rsid w:val="00B14035"/>
    <w:rsid w:val="00B30D37"/>
    <w:rsid w:val="00B3172D"/>
    <w:rsid w:val="00B3598D"/>
    <w:rsid w:val="00B36626"/>
    <w:rsid w:val="00B554D7"/>
    <w:rsid w:val="00B55B07"/>
    <w:rsid w:val="00B6090C"/>
    <w:rsid w:val="00B634E6"/>
    <w:rsid w:val="00B63833"/>
    <w:rsid w:val="00B700B7"/>
    <w:rsid w:val="00B7677E"/>
    <w:rsid w:val="00B8077E"/>
    <w:rsid w:val="00B82A59"/>
    <w:rsid w:val="00B863CC"/>
    <w:rsid w:val="00B9444E"/>
    <w:rsid w:val="00BA0F1E"/>
    <w:rsid w:val="00BB0648"/>
    <w:rsid w:val="00BB30E6"/>
    <w:rsid w:val="00BC2004"/>
    <w:rsid w:val="00BC225F"/>
    <w:rsid w:val="00BC6436"/>
    <w:rsid w:val="00BF06E6"/>
    <w:rsid w:val="00C10D3A"/>
    <w:rsid w:val="00C209B6"/>
    <w:rsid w:val="00C21B15"/>
    <w:rsid w:val="00C22760"/>
    <w:rsid w:val="00C24A98"/>
    <w:rsid w:val="00C322B5"/>
    <w:rsid w:val="00C35CCB"/>
    <w:rsid w:val="00C40B5D"/>
    <w:rsid w:val="00C53099"/>
    <w:rsid w:val="00C56830"/>
    <w:rsid w:val="00C6517D"/>
    <w:rsid w:val="00C7466F"/>
    <w:rsid w:val="00C807B7"/>
    <w:rsid w:val="00C92A07"/>
    <w:rsid w:val="00C93877"/>
    <w:rsid w:val="00CB153F"/>
    <w:rsid w:val="00CB6145"/>
    <w:rsid w:val="00CB7194"/>
    <w:rsid w:val="00CD77D0"/>
    <w:rsid w:val="00CE6AA8"/>
    <w:rsid w:val="00CF42BE"/>
    <w:rsid w:val="00D01863"/>
    <w:rsid w:val="00D02207"/>
    <w:rsid w:val="00D023DD"/>
    <w:rsid w:val="00D07E81"/>
    <w:rsid w:val="00D1451B"/>
    <w:rsid w:val="00D15339"/>
    <w:rsid w:val="00D16017"/>
    <w:rsid w:val="00D34529"/>
    <w:rsid w:val="00D348BA"/>
    <w:rsid w:val="00D43F97"/>
    <w:rsid w:val="00D470BD"/>
    <w:rsid w:val="00D506D9"/>
    <w:rsid w:val="00D62312"/>
    <w:rsid w:val="00D642A9"/>
    <w:rsid w:val="00D6430F"/>
    <w:rsid w:val="00D664DD"/>
    <w:rsid w:val="00D73975"/>
    <w:rsid w:val="00D76241"/>
    <w:rsid w:val="00D8207B"/>
    <w:rsid w:val="00D85F6B"/>
    <w:rsid w:val="00D861EF"/>
    <w:rsid w:val="00D9357D"/>
    <w:rsid w:val="00DA1FB6"/>
    <w:rsid w:val="00DA2362"/>
    <w:rsid w:val="00DA2718"/>
    <w:rsid w:val="00DB536B"/>
    <w:rsid w:val="00DC254E"/>
    <w:rsid w:val="00DC26D6"/>
    <w:rsid w:val="00DC7C71"/>
    <w:rsid w:val="00DD0468"/>
    <w:rsid w:val="00DD2348"/>
    <w:rsid w:val="00DD299D"/>
    <w:rsid w:val="00DD4101"/>
    <w:rsid w:val="00DE5590"/>
    <w:rsid w:val="00DE66D1"/>
    <w:rsid w:val="00DE77D0"/>
    <w:rsid w:val="00E021FD"/>
    <w:rsid w:val="00E02A97"/>
    <w:rsid w:val="00E03BFC"/>
    <w:rsid w:val="00E042EF"/>
    <w:rsid w:val="00E05E94"/>
    <w:rsid w:val="00E06F89"/>
    <w:rsid w:val="00E15CEA"/>
    <w:rsid w:val="00E166DF"/>
    <w:rsid w:val="00E22D6B"/>
    <w:rsid w:val="00E2E2D3"/>
    <w:rsid w:val="00E300E9"/>
    <w:rsid w:val="00E303FB"/>
    <w:rsid w:val="00E45B88"/>
    <w:rsid w:val="00E57129"/>
    <w:rsid w:val="00E60CB0"/>
    <w:rsid w:val="00E62F49"/>
    <w:rsid w:val="00E66759"/>
    <w:rsid w:val="00E67A4B"/>
    <w:rsid w:val="00E67DD1"/>
    <w:rsid w:val="00E70DB2"/>
    <w:rsid w:val="00E72C7F"/>
    <w:rsid w:val="00E74CF6"/>
    <w:rsid w:val="00E76053"/>
    <w:rsid w:val="00E842BD"/>
    <w:rsid w:val="00E94027"/>
    <w:rsid w:val="00E95842"/>
    <w:rsid w:val="00EA1CB6"/>
    <w:rsid w:val="00EB354E"/>
    <w:rsid w:val="00EB51DB"/>
    <w:rsid w:val="00EC265F"/>
    <w:rsid w:val="00EE0B74"/>
    <w:rsid w:val="00EE0EEF"/>
    <w:rsid w:val="00EE2C65"/>
    <w:rsid w:val="00EF3FE2"/>
    <w:rsid w:val="00F11A70"/>
    <w:rsid w:val="00F14FDC"/>
    <w:rsid w:val="00F16D2B"/>
    <w:rsid w:val="00F3329E"/>
    <w:rsid w:val="00F33305"/>
    <w:rsid w:val="00F3649B"/>
    <w:rsid w:val="00F45EB4"/>
    <w:rsid w:val="00F51E9B"/>
    <w:rsid w:val="00F52963"/>
    <w:rsid w:val="00F53D84"/>
    <w:rsid w:val="00F55F7F"/>
    <w:rsid w:val="00F65A84"/>
    <w:rsid w:val="00F66B64"/>
    <w:rsid w:val="00F82603"/>
    <w:rsid w:val="00FA295E"/>
    <w:rsid w:val="00FA2E8B"/>
    <w:rsid w:val="00FA6F22"/>
    <w:rsid w:val="00FB1019"/>
    <w:rsid w:val="00FB1D71"/>
    <w:rsid w:val="00FB6B47"/>
    <w:rsid w:val="00FB75A4"/>
    <w:rsid w:val="00FC6045"/>
    <w:rsid w:val="00FD0A1B"/>
    <w:rsid w:val="00FD5689"/>
    <w:rsid w:val="00FE6FFD"/>
    <w:rsid w:val="00FF022C"/>
    <w:rsid w:val="00FF4935"/>
    <w:rsid w:val="00FF55C2"/>
    <w:rsid w:val="00FF692B"/>
    <w:rsid w:val="00FF79EA"/>
    <w:rsid w:val="05270795"/>
    <w:rsid w:val="08D0E423"/>
    <w:rsid w:val="091C7A77"/>
    <w:rsid w:val="0B81FF59"/>
    <w:rsid w:val="0BD7FFF0"/>
    <w:rsid w:val="0E652FD5"/>
    <w:rsid w:val="0F2D35F7"/>
    <w:rsid w:val="109947B4"/>
    <w:rsid w:val="1689EE97"/>
    <w:rsid w:val="16FA98D8"/>
    <w:rsid w:val="18A693F6"/>
    <w:rsid w:val="18C0BA81"/>
    <w:rsid w:val="1A582B07"/>
    <w:rsid w:val="1BA4F271"/>
    <w:rsid w:val="1D4456B0"/>
    <w:rsid w:val="1E027FB4"/>
    <w:rsid w:val="21CB93B4"/>
    <w:rsid w:val="32EE98F9"/>
    <w:rsid w:val="3D888F84"/>
    <w:rsid w:val="3E257E51"/>
    <w:rsid w:val="3E25E6EB"/>
    <w:rsid w:val="40F102C1"/>
    <w:rsid w:val="478FF5F8"/>
    <w:rsid w:val="4E2C3460"/>
    <w:rsid w:val="4FEDFAAD"/>
    <w:rsid w:val="533DE884"/>
    <w:rsid w:val="552A4EB1"/>
    <w:rsid w:val="5C66498B"/>
    <w:rsid w:val="5D426A6C"/>
    <w:rsid w:val="5FFE3C8E"/>
    <w:rsid w:val="611AEAF3"/>
    <w:rsid w:val="670904F4"/>
    <w:rsid w:val="6AA8703D"/>
    <w:rsid w:val="794593E5"/>
    <w:rsid w:val="7C7224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DB29"/>
  <w15:chartTrackingRefBased/>
  <w15:docId w15:val="{EB97B9DA-CF70-4394-81BF-2E9ADAE9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194"/>
    <w:pPr>
      <w:spacing w:line="259" w:lineRule="auto"/>
    </w:pPr>
    <w:rPr>
      <w:kern w:val="0"/>
      <w:sz w:val="22"/>
      <w:szCs w:val="22"/>
      <w:lang w:val="lt-LT"/>
      <w14:ligatures w14:val="none"/>
    </w:rPr>
  </w:style>
  <w:style w:type="paragraph" w:styleId="Heading1">
    <w:name w:val="heading 1"/>
    <w:basedOn w:val="Normal"/>
    <w:next w:val="Normal"/>
    <w:link w:val="Heading1Char"/>
    <w:uiPriority w:val="9"/>
    <w:qFormat/>
    <w:rsid w:val="00F55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F7F"/>
    <w:rPr>
      <w:rFonts w:ascii="Segoe UI" w:hAnsi="Segoe UI" w:cs="Segoe UI"/>
      <w:kern w:val="0"/>
      <w:sz w:val="18"/>
      <w:szCs w:val="18"/>
      <w:lang w:val="lt-LT"/>
      <w14:ligatures w14:val="none"/>
    </w:rPr>
  </w:style>
  <w:style w:type="paragraph" w:customStyle="1" w:styleId="ISIAntrat1">
    <w:name w:val="ISI_Antraštė_1"/>
    <w:basedOn w:val="Heading1"/>
    <w:qFormat/>
    <w:rsid w:val="00F55F7F"/>
    <w:pPr>
      <w:numPr>
        <w:numId w:val="5"/>
      </w:numPr>
      <w:spacing w:before="0" w:after="240"/>
      <w:jc w:val="both"/>
    </w:pPr>
    <w:rPr>
      <w:rFonts w:ascii="Arial" w:hAnsi="Arial" w:cs="Arial"/>
      <w:b/>
      <w:caps/>
      <w:color w:val="auto"/>
      <w:sz w:val="28"/>
      <w:szCs w:val="32"/>
    </w:rPr>
  </w:style>
  <w:style w:type="character" w:customStyle="1" w:styleId="Heading1Char">
    <w:name w:val="Heading 1 Char"/>
    <w:basedOn w:val="DefaultParagraphFont"/>
    <w:link w:val="Heading1"/>
    <w:uiPriority w:val="9"/>
    <w:rsid w:val="00F55F7F"/>
    <w:rPr>
      <w:rFonts w:asciiTheme="majorHAnsi" w:eastAsiaTheme="majorEastAsia" w:hAnsiTheme="majorHAnsi" w:cstheme="majorBidi"/>
      <w:color w:val="0F4761" w:themeColor="accent1" w:themeShade="BF"/>
      <w:sz w:val="40"/>
      <w:szCs w:val="40"/>
    </w:rPr>
  </w:style>
  <w:style w:type="paragraph" w:customStyle="1" w:styleId="ISIAntrat10">
    <w:name w:val="ISI_Antraštė_1.0"/>
    <w:basedOn w:val="ISIAntrat1"/>
    <w:qFormat/>
    <w:rsid w:val="00F55F7F"/>
    <w:pPr>
      <w:numPr>
        <w:numId w:val="0"/>
      </w:numPr>
      <w:ind w:left="567" w:hanging="425"/>
    </w:pPr>
  </w:style>
  <w:style w:type="paragraph" w:customStyle="1" w:styleId="ISIAntrat2">
    <w:name w:val="ISI_Antraštė_2"/>
    <w:basedOn w:val="Heading2"/>
    <w:qFormat/>
    <w:rsid w:val="00F55F7F"/>
    <w:pPr>
      <w:numPr>
        <w:ilvl w:val="1"/>
        <w:numId w:val="5"/>
      </w:numPr>
      <w:spacing w:before="240" w:after="120" w:line="288" w:lineRule="auto"/>
    </w:pPr>
    <w:rPr>
      <w:rFonts w:ascii="Arial" w:hAnsi="Arial"/>
      <w:b/>
      <w:color w:val="auto"/>
      <w:sz w:val="28"/>
      <w:szCs w:val="26"/>
    </w:rPr>
  </w:style>
  <w:style w:type="character" w:customStyle="1" w:styleId="Heading2Char">
    <w:name w:val="Heading 2 Char"/>
    <w:basedOn w:val="DefaultParagraphFont"/>
    <w:link w:val="Heading2"/>
    <w:uiPriority w:val="9"/>
    <w:semiHidden/>
    <w:rsid w:val="00F55F7F"/>
    <w:rPr>
      <w:rFonts w:asciiTheme="majorHAnsi" w:eastAsiaTheme="majorEastAsia" w:hAnsiTheme="majorHAnsi" w:cstheme="majorBidi"/>
      <w:color w:val="0F4761" w:themeColor="accent1" w:themeShade="BF"/>
      <w:sz w:val="32"/>
      <w:szCs w:val="32"/>
    </w:rPr>
  </w:style>
  <w:style w:type="paragraph" w:customStyle="1" w:styleId="ISIAntrat3">
    <w:name w:val="ISI_Antraštė_3"/>
    <w:basedOn w:val="Heading3"/>
    <w:qFormat/>
    <w:rsid w:val="00F55F7F"/>
    <w:pPr>
      <w:numPr>
        <w:ilvl w:val="2"/>
        <w:numId w:val="5"/>
      </w:numPr>
      <w:spacing w:before="240" w:after="120"/>
    </w:pPr>
    <w:rPr>
      <w:rFonts w:ascii="Arial" w:hAnsi="Arial" w:cs="Arial"/>
      <w:b/>
      <w:color w:val="auto"/>
      <w:sz w:val="24"/>
      <w:szCs w:val="24"/>
    </w:rPr>
  </w:style>
  <w:style w:type="character" w:customStyle="1" w:styleId="Heading3Char">
    <w:name w:val="Heading 3 Char"/>
    <w:basedOn w:val="DefaultParagraphFont"/>
    <w:link w:val="Heading3"/>
    <w:uiPriority w:val="9"/>
    <w:semiHidden/>
    <w:rsid w:val="00F55F7F"/>
    <w:rPr>
      <w:rFonts w:eastAsiaTheme="majorEastAsia" w:cstheme="majorBidi"/>
      <w:color w:val="0F4761" w:themeColor="accent1" w:themeShade="BF"/>
      <w:sz w:val="28"/>
      <w:szCs w:val="28"/>
    </w:rPr>
  </w:style>
  <w:style w:type="paragraph" w:customStyle="1" w:styleId="ISIKodas">
    <w:name w:val="ISI_Kodas"/>
    <w:basedOn w:val="Normal"/>
    <w:link w:val="ISIKodasChar"/>
    <w:qFormat/>
    <w:rsid w:val="00F55F7F"/>
    <w:pPr>
      <w:spacing w:after="0"/>
    </w:pPr>
    <w:rPr>
      <w:rFonts w:ascii="Courier New" w:hAnsi="Courier New" w:cs="Courier New"/>
      <w:sz w:val="18"/>
    </w:rPr>
  </w:style>
  <w:style w:type="character" w:customStyle="1" w:styleId="ISIKodasChar">
    <w:name w:val="ISI_Kodas Char"/>
    <w:basedOn w:val="DefaultParagraphFont"/>
    <w:link w:val="ISIKodas"/>
    <w:rsid w:val="00F55F7F"/>
    <w:rPr>
      <w:rFonts w:ascii="Courier New" w:hAnsi="Courier New" w:cs="Courier New"/>
      <w:kern w:val="0"/>
      <w:sz w:val="18"/>
      <w:szCs w:val="22"/>
      <w:lang w:val="lt-LT"/>
      <w14:ligatures w14:val="none"/>
    </w:rPr>
  </w:style>
  <w:style w:type="paragraph" w:customStyle="1" w:styleId="ISISraas">
    <w:name w:val="ISI_Sąrašas"/>
    <w:basedOn w:val="Normal"/>
    <w:qFormat/>
    <w:rsid w:val="00F55F7F"/>
    <w:pPr>
      <w:spacing w:after="60" w:line="264" w:lineRule="auto"/>
      <w:ind w:left="993" w:hanging="426"/>
      <w:contextualSpacing/>
      <w:jc w:val="both"/>
    </w:pPr>
    <w:rPr>
      <w:rFonts w:ascii="Times New Roman" w:hAnsi="Times New Roman" w:cs="Times New Roman"/>
    </w:rPr>
  </w:style>
  <w:style w:type="paragraph" w:customStyle="1" w:styleId="ISISraasnum">
    <w:name w:val="ISI_Sąrašas_num"/>
    <w:basedOn w:val="Normal"/>
    <w:qFormat/>
    <w:rsid w:val="00F55F7F"/>
    <w:pPr>
      <w:numPr>
        <w:numId w:val="2"/>
      </w:numPr>
      <w:spacing w:after="60" w:line="264" w:lineRule="auto"/>
      <w:contextualSpacing/>
      <w:jc w:val="both"/>
    </w:pPr>
    <w:rPr>
      <w:rFonts w:ascii="Times New Roman" w:hAnsi="Times New Roman" w:cs="Times New Roman"/>
    </w:rPr>
  </w:style>
  <w:style w:type="paragraph" w:customStyle="1" w:styleId="ISITekstas">
    <w:name w:val="ISI_Tekstas"/>
    <w:basedOn w:val="Normal"/>
    <w:qFormat/>
    <w:rsid w:val="00F55F7F"/>
    <w:pPr>
      <w:spacing w:after="60" w:line="288" w:lineRule="auto"/>
      <w:ind w:firstLine="567"/>
      <w:jc w:val="both"/>
    </w:pPr>
    <w:rPr>
      <w:rFonts w:ascii="Times New Roman" w:hAnsi="Times New Roman" w:cs="Times New Roman"/>
    </w:rPr>
  </w:style>
  <w:style w:type="character" w:customStyle="1" w:styleId="Heading4Char">
    <w:name w:val="Heading 4 Char"/>
    <w:basedOn w:val="DefaultParagraphFont"/>
    <w:link w:val="Heading4"/>
    <w:uiPriority w:val="9"/>
    <w:semiHidden/>
    <w:rsid w:val="00FF7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9EA"/>
    <w:rPr>
      <w:rFonts w:eastAsiaTheme="majorEastAsia" w:cstheme="majorBidi"/>
      <w:color w:val="272727" w:themeColor="text1" w:themeTint="D8"/>
    </w:rPr>
  </w:style>
  <w:style w:type="paragraph" w:styleId="Title">
    <w:name w:val="Title"/>
    <w:basedOn w:val="Normal"/>
    <w:next w:val="Normal"/>
    <w:link w:val="TitleChar"/>
    <w:uiPriority w:val="10"/>
    <w:qFormat/>
    <w:rsid w:val="00FF7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9EA"/>
    <w:pPr>
      <w:spacing w:before="160"/>
      <w:jc w:val="center"/>
    </w:pPr>
    <w:rPr>
      <w:i/>
      <w:iCs/>
      <w:color w:val="404040" w:themeColor="text1" w:themeTint="BF"/>
    </w:rPr>
  </w:style>
  <w:style w:type="character" w:customStyle="1" w:styleId="QuoteChar">
    <w:name w:val="Quote Char"/>
    <w:basedOn w:val="DefaultParagraphFont"/>
    <w:link w:val="Quote"/>
    <w:uiPriority w:val="29"/>
    <w:rsid w:val="00FF79EA"/>
    <w:rPr>
      <w:i/>
      <w:iCs/>
      <w:color w:val="404040" w:themeColor="text1" w:themeTint="BF"/>
    </w:rPr>
  </w:style>
  <w:style w:type="paragraph" w:styleId="ListParagraph">
    <w:name w:val="List Paragraph"/>
    <w:basedOn w:val="Normal"/>
    <w:uiPriority w:val="34"/>
    <w:qFormat/>
    <w:rsid w:val="00FF79EA"/>
    <w:pPr>
      <w:ind w:left="720"/>
      <w:contextualSpacing/>
    </w:pPr>
  </w:style>
  <w:style w:type="character" w:styleId="IntenseEmphasis">
    <w:name w:val="Intense Emphasis"/>
    <w:basedOn w:val="DefaultParagraphFont"/>
    <w:uiPriority w:val="21"/>
    <w:qFormat/>
    <w:rsid w:val="00FF79EA"/>
    <w:rPr>
      <w:i/>
      <w:iCs/>
      <w:color w:val="0F4761" w:themeColor="accent1" w:themeShade="BF"/>
    </w:rPr>
  </w:style>
  <w:style w:type="paragraph" w:styleId="IntenseQuote">
    <w:name w:val="Intense Quote"/>
    <w:basedOn w:val="Normal"/>
    <w:next w:val="Normal"/>
    <w:link w:val="IntenseQuoteChar"/>
    <w:uiPriority w:val="30"/>
    <w:qFormat/>
    <w:rsid w:val="00FF7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9EA"/>
    <w:rPr>
      <w:i/>
      <w:iCs/>
      <w:color w:val="0F4761" w:themeColor="accent1" w:themeShade="BF"/>
    </w:rPr>
  </w:style>
  <w:style w:type="character" w:styleId="IntenseReference">
    <w:name w:val="Intense Reference"/>
    <w:basedOn w:val="DefaultParagraphFont"/>
    <w:uiPriority w:val="32"/>
    <w:qFormat/>
    <w:rsid w:val="00FF79EA"/>
    <w:rPr>
      <w:b/>
      <w:bCs/>
      <w:smallCaps/>
      <w:color w:val="0F4761" w:themeColor="accent1" w:themeShade="BF"/>
      <w:spacing w:val="5"/>
    </w:rPr>
  </w:style>
  <w:style w:type="character" w:styleId="Hyperlink">
    <w:name w:val="Hyperlink"/>
    <w:basedOn w:val="DefaultParagraphFont"/>
    <w:uiPriority w:val="99"/>
    <w:unhideWhenUsed/>
    <w:rsid w:val="00CB7194"/>
    <w:rPr>
      <w:color w:val="467886" w:themeColor="hyperlink"/>
      <w:u w:val="single"/>
    </w:rPr>
  </w:style>
  <w:style w:type="character" w:styleId="CommentReference">
    <w:name w:val="annotation reference"/>
    <w:basedOn w:val="DefaultParagraphFont"/>
    <w:uiPriority w:val="99"/>
    <w:semiHidden/>
    <w:unhideWhenUsed/>
    <w:rsid w:val="00CB7194"/>
    <w:rPr>
      <w:sz w:val="16"/>
      <w:szCs w:val="16"/>
    </w:rPr>
  </w:style>
  <w:style w:type="paragraph" w:styleId="CommentText">
    <w:name w:val="annotation text"/>
    <w:basedOn w:val="Normal"/>
    <w:link w:val="CommentTextChar"/>
    <w:uiPriority w:val="99"/>
    <w:semiHidden/>
    <w:unhideWhenUsed/>
    <w:rsid w:val="00CB7194"/>
    <w:pPr>
      <w:spacing w:line="240" w:lineRule="auto"/>
    </w:pPr>
    <w:rPr>
      <w:sz w:val="20"/>
      <w:szCs w:val="20"/>
    </w:rPr>
  </w:style>
  <w:style w:type="character" w:customStyle="1" w:styleId="CommentTextChar">
    <w:name w:val="Comment Text Char"/>
    <w:basedOn w:val="DefaultParagraphFont"/>
    <w:link w:val="CommentText"/>
    <w:uiPriority w:val="99"/>
    <w:semiHidden/>
    <w:rsid w:val="00CB7194"/>
    <w:rPr>
      <w:kern w:val="0"/>
      <w:sz w:val="20"/>
      <w:szCs w:val="20"/>
      <w:lang w:val="lt-LT"/>
      <w14:ligatures w14:val="none"/>
    </w:rPr>
  </w:style>
  <w:style w:type="character" w:styleId="UnresolvedMention">
    <w:name w:val="Unresolved Mention"/>
    <w:basedOn w:val="DefaultParagraphFont"/>
    <w:uiPriority w:val="99"/>
    <w:semiHidden/>
    <w:unhideWhenUsed/>
    <w:rsid w:val="008D1353"/>
    <w:rPr>
      <w:color w:val="605E5C"/>
      <w:shd w:val="clear" w:color="auto" w:fill="E1DFDD"/>
    </w:rPr>
  </w:style>
  <w:style w:type="paragraph" w:styleId="Bibliography">
    <w:name w:val="Bibliography"/>
    <w:basedOn w:val="Normal"/>
    <w:next w:val="Normal"/>
    <w:uiPriority w:val="37"/>
    <w:unhideWhenUsed/>
    <w:rsid w:val="008D1353"/>
  </w:style>
  <w:style w:type="paragraph" w:styleId="Caption">
    <w:name w:val="caption"/>
    <w:basedOn w:val="Normal"/>
    <w:next w:val="Normal"/>
    <w:uiPriority w:val="35"/>
    <w:unhideWhenUsed/>
    <w:qFormat/>
    <w:rsid w:val="00764177"/>
    <w:pPr>
      <w:spacing w:after="200" w:line="240" w:lineRule="auto"/>
    </w:pPr>
    <w:rPr>
      <w:i/>
      <w:iCs/>
      <w:color w:val="0E2841" w:themeColor="text2"/>
      <w:sz w:val="18"/>
      <w:szCs w:val="18"/>
    </w:rPr>
  </w:style>
  <w:style w:type="paragraph" w:styleId="Header">
    <w:name w:val="header"/>
    <w:basedOn w:val="Normal"/>
    <w:link w:val="HeaderChar"/>
    <w:uiPriority w:val="99"/>
    <w:semiHidden/>
    <w:unhideWhenUsed/>
    <w:rsid w:val="009935C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2056"/>
    <w:rPr>
      <w:kern w:val="0"/>
      <w:sz w:val="22"/>
      <w:szCs w:val="22"/>
      <w:lang w:val="lt-LT"/>
      <w14:ligatures w14:val="none"/>
    </w:rPr>
  </w:style>
  <w:style w:type="paragraph" w:styleId="Footer">
    <w:name w:val="footer"/>
    <w:basedOn w:val="Normal"/>
    <w:link w:val="FooterChar"/>
    <w:uiPriority w:val="99"/>
    <w:semiHidden/>
    <w:unhideWhenUsed/>
    <w:rsid w:val="009935C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C2056"/>
    <w:rPr>
      <w:kern w:val="0"/>
      <w:sz w:val="22"/>
      <w:szCs w:val="22"/>
      <w:lang w:val="lt-LT"/>
      <w14:ligatures w14:val="none"/>
    </w:rPr>
  </w:style>
  <w:style w:type="character" w:styleId="FootnoteReference">
    <w:name w:val="footnote reference"/>
    <w:basedOn w:val="DefaultParagraphFont"/>
    <w:uiPriority w:val="99"/>
    <w:semiHidden/>
    <w:unhideWhenUsed/>
    <w:rsid w:val="009C01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93347">
      <w:bodyDiv w:val="1"/>
      <w:marLeft w:val="0"/>
      <w:marRight w:val="0"/>
      <w:marTop w:val="0"/>
      <w:marBottom w:val="0"/>
      <w:divBdr>
        <w:top w:val="none" w:sz="0" w:space="0" w:color="auto"/>
        <w:left w:val="none" w:sz="0" w:space="0" w:color="auto"/>
        <w:bottom w:val="none" w:sz="0" w:space="0" w:color="auto"/>
        <w:right w:val="none" w:sz="0" w:space="0" w:color="auto"/>
      </w:divBdr>
    </w:div>
    <w:div w:id="213543116">
      <w:bodyDiv w:val="1"/>
      <w:marLeft w:val="0"/>
      <w:marRight w:val="0"/>
      <w:marTop w:val="0"/>
      <w:marBottom w:val="0"/>
      <w:divBdr>
        <w:top w:val="none" w:sz="0" w:space="0" w:color="auto"/>
        <w:left w:val="none" w:sz="0" w:space="0" w:color="auto"/>
        <w:bottom w:val="none" w:sz="0" w:space="0" w:color="auto"/>
        <w:right w:val="none" w:sz="0" w:space="0" w:color="auto"/>
      </w:divBdr>
    </w:div>
    <w:div w:id="275989486">
      <w:bodyDiv w:val="1"/>
      <w:marLeft w:val="0"/>
      <w:marRight w:val="0"/>
      <w:marTop w:val="0"/>
      <w:marBottom w:val="0"/>
      <w:divBdr>
        <w:top w:val="none" w:sz="0" w:space="0" w:color="auto"/>
        <w:left w:val="none" w:sz="0" w:space="0" w:color="auto"/>
        <w:bottom w:val="none" w:sz="0" w:space="0" w:color="auto"/>
        <w:right w:val="none" w:sz="0" w:space="0" w:color="auto"/>
      </w:divBdr>
    </w:div>
    <w:div w:id="295834673">
      <w:bodyDiv w:val="1"/>
      <w:marLeft w:val="0"/>
      <w:marRight w:val="0"/>
      <w:marTop w:val="0"/>
      <w:marBottom w:val="0"/>
      <w:divBdr>
        <w:top w:val="none" w:sz="0" w:space="0" w:color="auto"/>
        <w:left w:val="none" w:sz="0" w:space="0" w:color="auto"/>
        <w:bottom w:val="none" w:sz="0" w:space="0" w:color="auto"/>
        <w:right w:val="none" w:sz="0" w:space="0" w:color="auto"/>
      </w:divBdr>
    </w:div>
    <w:div w:id="366637561">
      <w:bodyDiv w:val="1"/>
      <w:marLeft w:val="0"/>
      <w:marRight w:val="0"/>
      <w:marTop w:val="0"/>
      <w:marBottom w:val="0"/>
      <w:divBdr>
        <w:top w:val="none" w:sz="0" w:space="0" w:color="auto"/>
        <w:left w:val="none" w:sz="0" w:space="0" w:color="auto"/>
        <w:bottom w:val="none" w:sz="0" w:space="0" w:color="auto"/>
        <w:right w:val="none" w:sz="0" w:space="0" w:color="auto"/>
      </w:divBdr>
    </w:div>
    <w:div w:id="451480652">
      <w:bodyDiv w:val="1"/>
      <w:marLeft w:val="0"/>
      <w:marRight w:val="0"/>
      <w:marTop w:val="0"/>
      <w:marBottom w:val="0"/>
      <w:divBdr>
        <w:top w:val="none" w:sz="0" w:space="0" w:color="auto"/>
        <w:left w:val="none" w:sz="0" w:space="0" w:color="auto"/>
        <w:bottom w:val="none" w:sz="0" w:space="0" w:color="auto"/>
        <w:right w:val="none" w:sz="0" w:space="0" w:color="auto"/>
      </w:divBdr>
    </w:div>
    <w:div w:id="491340031">
      <w:bodyDiv w:val="1"/>
      <w:marLeft w:val="0"/>
      <w:marRight w:val="0"/>
      <w:marTop w:val="0"/>
      <w:marBottom w:val="0"/>
      <w:divBdr>
        <w:top w:val="none" w:sz="0" w:space="0" w:color="auto"/>
        <w:left w:val="none" w:sz="0" w:space="0" w:color="auto"/>
        <w:bottom w:val="none" w:sz="0" w:space="0" w:color="auto"/>
        <w:right w:val="none" w:sz="0" w:space="0" w:color="auto"/>
      </w:divBdr>
    </w:div>
    <w:div w:id="584190576">
      <w:bodyDiv w:val="1"/>
      <w:marLeft w:val="0"/>
      <w:marRight w:val="0"/>
      <w:marTop w:val="0"/>
      <w:marBottom w:val="0"/>
      <w:divBdr>
        <w:top w:val="none" w:sz="0" w:space="0" w:color="auto"/>
        <w:left w:val="none" w:sz="0" w:space="0" w:color="auto"/>
        <w:bottom w:val="none" w:sz="0" w:space="0" w:color="auto"/>
        <w:right w:val="none" w:sz="0" w:space="0" w:color="auto"/>
      </w:divBdr>
    </w:div>
    <w:div w:id="715473832">
      <w:bodyDiv w:val="1"/>
      <w:marLeft w:val="0"/>
      <w:marRight w:val="0"/>
      <w:marTop w:val="0"/>
      <w:marBottom w:val="0"/>
      <w:divBdr>
        <w:top w:val="none" w:sz="0" w:space="0" w:color="auto"/>
        <w:left w:val="none" w:sz="0" w:space="0" w:color="auto"/>
        <w:bottom w:val="none" w:sz="0" w:space="0" w:color="auto"/>
        <w:right w:val="none" w:sz="0" w:space="0" w:color="auto"/>
      </w:divBdr>
    </w:div>
    <w:div w:id="804663252">
      <w:bodyDiv w:val="1"/>
      <w:marLeft w:val="0"/>
      <w:marRight w:val="0"/>
      <w:marTop w:val="0"/>
      <w:marBottom w:val="0"/>
      <w:divBdr>
        <w:top w:val="none" w:sz="0" w:space="0" w:color="auto"/>
        <w:left w:val="none" w:sz="0" w:space="0" w:color="auto"/>
        <w:bottom w:val="none" w:sz="0" w:space="0" w:color="auto"/>
        <w:right w:val="none" w:sz="0" w:space="0" w:color="auto"/>
      </w:divBdr>
    </w:div>
    <w:div w:id="815730291">
      <w:bodyDiv w:val="1"/>
      <w:marLeft w:val="0"/>
      <w:marRight w:val="0"/>
      <w:marTop w:val="0"/>
      <w:marBottom w:val="0"/>
      <w:divBdr>
        <w:top w:val="none" w:sz="0" w:space="0" w:color="auto"/>
        <w:left w:val="none" w:sz="0" w:space="0" w:color="auto"/>
        <w:bottom w:val="none" w:sz="0" w:space="0" w:color="auto"/>
        <w:right w:val="none" w:sz="0" w:space="0" w:color="auto"/>
      </w:divBdr>
    </w:div>
    <w:div w:id="985472162">
      <w:bodyDiv w:val="1"/>
      <w:marLeft w:val="0"/>
      <w:marRight w:val="0"/>
      <w:marTop w:val="0"/>
      <w:marBottom w:val="0"/>
      <w:divBdr>
        <w:top w:val="none" w:sz="0" w:space="0" w:color="auto"/>
        <w:left w:val="none" w:sz="0" w:space="0" w:color="auto"/>
        <w:bottom w:val="none" w:sz="0" w:space="0" w:color="auto"/>
        <w:right w:val="none" w:sz="0" w:space="0" w:color="auto"/>
      </w:divBdr>
    </w:div>
    <w:div w:id="1010522940">
      <w:bodyDiv w:val="1"/>
      <w:marLeft w:val="0"/>
      <w:marRight w:val="0"/>
      <w:marTop w:val="0"/>
      <w:marBottom w:val="0"/>
      <w:divBdr>
        <w:top w:val="none" w:sz="0" w:space="0" w:color="auto"/>
        <w:left w:val="none" w:sz="0" w:space="0" w:color="auto"/>
        <w:bottom w:val="none" w:sz="0" w:space="0" w:color="auto"/>
        <w:right w:val="none" w:sz="0" w:space="0" w:color="auto"/>
      </w:divBdr>
    </w:div>
    <w:div w:id="1044402747">
      <w:bodyDiv w:val="1"/>
      <w:marLeft w:val="0"/>
      <w:marRight w:val="0"/>
      <w:marTop w:val="0"/>
      <w:marBottom w:val="0"/>
      <w:divBdr>
        <w:top w:val="none" w:sz="0" w:space="0" w:color="auto"/>
        <w:left w:val="none" w:sz="0" w:space="0" w:color="auto"/>
        <w:bottom w:val="none" w:sz="0" w:space="0" w:color="auto"/>
        <w:right w:val="none" w:sz="0" w:space="0" w:color="auto"/>
      </w:divBdr>
    </w:div>
    <w:div w:id="1045448029">
      <w:bodyDiv w:val="1"/>
      <w:marLeft w:val="0"/>
      <w:marRight w:val="0"/>
      <w:marTop w:val="0"/>
      <w:marBottom w:val="0"/>
      <w:divBdr>
        <w:top w:val="none" w:sz="0" w:space="0" w:color="auto"/>
        <w:left w:val="none" w:sz="0" w:space="0" w:color="auto"/>
        <w:bottom w:val="none" w:sz="0" w:space="0" w:color="auto"/>
        <w:right w:val="none" w:sz="0" w:space="0" w:color="auto"/>
      </w:divBdr>
    </w:div>
    <w:div w:id="1135223859">
      <w:bodyDiv w:val="1"/>
      <w:marLeft w:val="0"/>
      <w:marRight w:val="0"/>
      <w:marTop w:val="0"/>
      <w:marBottom w:val="0"/>
      <w:divBdr>
        <w:top w:val="none" w:sz="0" w:space="0" w:color="auto"/>
        <w:left w:val="none" w:sz="0" w:space="0" w:color="auto"/>
        <w:bottom w:val="none" w:sz="0" w:space="0" w:color="auto"/>
        <w:right w:val="none" w:sz="0" w:space="0" w:color="auto"/>
      </w:divBdr>
    </w:div>
    <w:div w:id="1179464320">
      <w:bodyDiv w:val="1"/>
      <w:marLeft w:val="0"/>
      <w:marRight w:val="0"/>
      <w:marTop w:val="0"/>
      <w:marBottom w:val="0"/>
      <w:divBdr>
        <w:top w:val="none" w:sz="0" w:space="0" w:color="auto"/>
        <w:left w:val="none" w:sz="0" w:space="0" w:color="auto"/>
        <w:bottom w:val="none" w:sz="0" w:space="0" w:color="auto"/>
        <w:right w:val="none" w:sz="0" w:space="0" w:color="auto"/>
      </w:divBdr>
    </w:div>
    <w:div w:id="1227227890">
      <w:bodyDiv w:val="1"/>
      <w:marLeft w:val="0"/>
      <w:marRight w:val="0"/>
      <w:marTop w:val="0"/>
      <w:marBottom w:val="0"/>
      <w:divBdr>
        <w:top w:val="none" w:sz="0" w:space="0" w:color="auto"/>
        <w:left w:val="none" w:sz="0" w:space="0" w:color="auto"/>
        <w:bottom w:val="none" w:sz="0" w:space="0" w:color="auto"/>
        <w:right w:val="none" w:sz="0" w:space="0" w:color="auto"/>
      </w:divBdr>
    </w:div>
    <w:div w:id="1286886868">
      <w:bodyDiv w:val="1"/>
      <w:marLeft w:val="0"/>
      <w:marRight w:val="0"/>
      <w:marTop w:val="0"/>
      <w:marBottom w:val="0"/>
      <w:divBdr>
        <w:top w:val="none" w:sz="0" w:space="0" w:color="auto"/>
        <w:left w:val="none" w:sz="0" w:space="0" w:color="auto"/>
        <w:bottom w:val="none" w:sz="0" w:space="0" w:color="auto"/>
        <w:right w:val="none" w:sz="0" w:space="0" w:color="auto"/>
      </w:divBdr>
    </w:div>
    <w:div w:id="1295411415">
      <w:bodyDiv w:val="1"/>
      <w:marLeft w:val="0"/>
      <w:marRight w:val="0"/>
      <w:marTop w:val="0"/>
      <w:marBottom w:val="0"/>
      <w:divBdr>
        <w:top w:val="none" w:sz="0" w:space="0" w:color="auto"/>
        <w:left w:val="none" w:sz="0" w:space="0" w:color="auto"/>
        <w:bottom w:val="none" w:sz="0" w:space="0" w:color="auto"/>
        <w:right w:val="none" w:sz="0" w:space="0" w:color="auto"/>
      </w:divBdr>
    </w:div>
    <w:div w:id="1356423997">
      <w:bodyDiv w:val="1"/>
      <w:marLeft w:val="0"/>
      <w:marRight w:val="0"/>
      <w:marTop w:val="0"/>
      <w:marBottom w:val="0"/>
      <w:divBdr>
        <w:top w:val="none" w:sz="0" w:space="0" w:color="auto"/>
        <w:left w:val="none" w:sz="0" w:space="0" w:color="auto"/>
        <w:bottom w:val="none" w:sz="0" w:space="0" w:color="auto"/>
        <w:right w:val="none" w:sz="0" w:space="0" w:color="auto"/>
      </w:divBdr>
    </w:div>
    <w:div w:id="1366128994">
      <w:bodyDiv w:val="1"/>
      <w:marLeft w:val="0"/>
      <w:marRight w:val="0"/>
      <w:marTop w:val="0"/>
      <w:marBottom w:val="0"/>
      <w:divBdr>
        <w:top w:val="none" w:sz="0" w:space="0" w:color="auto"/>
        <w:left w:val="none" w:sz="0" w:space="0" w:color="auto"/>
        <w:bottom w:val="none" w:sz="0" w:space="0" w:color="auto"/>
        <w:right w:val="none" w:sz="0" w:space="0" w:color="auto"/>
      </w:divBdr>
    </w:div>
    <w:div w:id="1444424248">
      <w:bodyDiv w:val="1"/>
      <w:marLeft w:val="0"/>
      <w:marRight w:val="0"/>
      <w:marTop w:val="0"/>
      <w:marBottom w:val="0"/>
      <w:divBdr>
        <w:top w:val="none" w:sz="0" w:space="0" w:color="auto"/>
        <w:left w:val="none" w:sz="0" w:space="0" w:color="auto"/>
        <w:bottom w:val="none" w:sz="0" w:space="0" w:color="auto"/>
        <w:right w:val="none" w:sz="0" w:space="0" w:color="auto"/>
      </w:divBdr>
    </w:div>
    <w:div w:id="1528326249">
      <w:bodyDiv w:val="1"/>
      <w:marLeft w:val="0"/>
      <w:marRight w:val="0"/>
      <w:marTop w:val="0"/>
      <w:marBottom w:val="0"/>
      <w:divBdr>
        <w:top w:val="none" w:sz="0" w:space="0" w:color="auto"/>
        <w:left w:val="none" w:sz="0" w:space="0" w:color="auto"/>
        <w:bottom w:val="none" w:sz="0" w:space="0" w:color="auto"/>
        <w:right w:val="none" w:sz="0" w:space="0" w:color="auto"/>
      </w:divBdr>
      <w:divsChild>
        <w:div w:id="16740444">
          <w:marLeft w:val="450"/>
          <w:marRight w:val="0"/>
          <w:marTop w:val="0"/>
          <w:marBottom w:val="0"/>
          <w:divBdr>
            <w:top w:val="none" w:sz="0" w:space="0" w:color="auto"/>
            <w:left w:val="none" w:sz="0" w:space="0" w:color="auto"/>
            <w:bottom w:val="none" w:sz="0" w:space="0" w:color="auto"/>
            <w:right w:val="none" w:sz="0" w:space="0" w:color="auto"/>
          </w:divBdr>
        </w:div>
      </w:divsChild>
    </w:div>
    <w:div w:id="1542475588">
      <w:bodyDiv w:val="1"/>
      <w:marLeft w:val="0"/>
      <w:marRight w:val="0"/>
      <w:marTop w:val="0"/>
      <w:marBottom w:val="0"/>
      <w:divBdr>
        <w:top w:val="none" w:sz="0" w:space="0" w:color="auto"/>
        <w:left w:val="none" w:sz="0" w:space="0" w:color="auto"/>
        <w:bottom w:val="none" w:sz="0" w:space="0" w:color="auto"/>
        <w:right w:val="none" w:sz="0" w:space="0" w:color="auto"/>
      </w:divBdr>
    </w:div>
    <w:div w:id="1560046953">
      <w:bodyDiv w:val="1"/>
      <w:marLeft w:val="0"/>
      <w:marRight w:val="0"/>
      <w:marTop w:val="0"/>
      <w:marBottom w:val="0"/>
      <w:divBdr>
        <w:top w:val="none" w:sz="0" w:space="0" w:color="auto"/>
        <w:left w:val="none" w:sz="0" w:space="0" w:color="auto"/>
        <w:bottom w:val="none" w:sz="0" w:space="0" w:color="auto"/>
        <w:right w:val="none" w:sz="0" w:space="0" w:color="auto"/>
      </w:divBdr>
    </w:div>
    <w:div w:id="1588147919">
      <w:bodyDiv w:val="1"/>
      <w:marLeft w:val="0"/>
      <w:marRight w:val="0"/>
      <w:marTop w:val="0"/>
      <w:marBottom w:val="0"/>
      <w:divBdr>
        <w:top w:val="none" w:sz="0" w:space="0" w:color="auto"/>
        <w:left w:val="none" w:sz="0" w:space="0" w:color="auto"/>
        <w:bottom w:val="none" w:sz="0" w:space="0" w:color="auto"/>
        <w:right w:val="none" w:sz="0" w:space="0" w:color="auto"/>
      </w:divBdr>
    </w:div>
    <w:div w:id="1599216855">
      <w:bodyDiv w:val="1"/>
      <w:marLeft w:val="0"/>
      <w:marRight w:val="0"/>
      <w:marTop w:val="0"/>
      <w:marBottom w:val="0"/>
      <w:divBdr>
        <w:top w:val="none" w:sz="0" w:space="0" w:color="auto"/>
        <w:left w:val="none" w:sz="0" w:space="0" w:color="auto"/>
        <w:bottom w:val="none" w:sz="0" w:space="0" w:color="auto"/>
        <w:right w:val="none" w:sz="0" w:space="0" w:color="auto"/>
      </w:divBdr>
    </w:div>
    <w:div w:id="1734960924">
      <w:bodyDiv w:val="1"/>
      <w:marLeft w:val="0"/>
      <w:marRight w:val="0"/>
      <w:marTop w:val="0"/>
      <w:marBottom w:val="0"/>
      <w:divBdr>
        <w:top w:val="none" w:sz="0" w:space="0" w:color="auto"/>
        <w:left w:val="none" w:sz="0" w:space="0" w:color="auto"/>
        <w:bottom w:val="none" w:sz="0" w:space="0" w:color="auto"/>
        <w:right w:val="none" w:sz="0" w:space="0" w:color="auto"/>
      </w:divBdr>
    </w:div>
    <w:div w:id="1772504683">
      <w:bodyDiv w:val="1"/>
      <w:marLeft w:val="0"/>
      <w:marRight w:val="0"/>
      <w:marTop w:val="0"/>
      <w:marBottom w:val="0"/>
      <w:divBdr>
        <w:top w:val="none" w:sz="0" w:space="0" w:color="auto"/>
        <w:left w:val="none" w:sz="0" w:space="0" w:color="auto"/>
        <w:bottom w:val="none" w:sz="0" w:space="0" w:color="auto"/>
        <w:right w:val="none" w:sz="0" w:space="0" w:color="auto"/>
      </w:divBdr>
    </w:div>
    <w:div w:id="1789811283">
      <w:bodyDiv w:val="1"/>
      <w:marLeft w:val="0"/>
      <w:marRight w:val="0"/>
      <w:marTop w:val="0"/>
      <w:marBottom w:val="0"/>
      <w:divBdr>
        <w:top w:val="none" w:sz="0" w:space="0" w:color="auto"/>
        <w:left w:val="none" w:sz="0" w:space="0" w:color="auto"/>
        <w:bottom w:val="none" w:sz="0" w:space="0" w:color="auto"/>
        <w:right w:val="none" w:sz="0" w:space="0" w:color="auto"/>
      </w:divBdr>
    </w:div>
    <w:div w:id="1803303296">
      <w:bodyDiv w:val="1"/>
      <w:marLeft w:val="0"/>
      <w:marRight w:val="0"/>
      <w:marTop w:val="0"/>
      <w:marBottom w:val="0"/>
      <w:divBdr>
        <w:top w:val="none" w:sz="0" w:space="0" w:color="auto"/>
        <w:left w:val="none" w:sz="0" w:space="0" w:color="auto"/>
        <w:bottom w:val="none" w:sz="0" w:space="0" w:color="auto"/>
        <w:right w:val="none" w:sz="0" w:space="0" w:color="auto"/>
      </w:divBdr>
    </w:div>
    <w:div w:id="1874152052">
      <w:bodyDiv w:val="1"/>
      <w:marLeft w:val="0"/>
      <w:marRight w:val="0"/>
      <w:marTop w:val="0"/>
      <w:marBottom w:val="0"/>
      <w:divBdr>
        <w:top w:val="none" w:sz="0" w:space="0" w:color="auto"/>
        <w:left w:val="none" w:sz="0" w:space="0" w:color="auto"/>
        <w:bottom w:val="none" w:sz="0" w:space="0" w:color="auto"/>
        <w:right w:val="none" w:sz="0" w:space="0" w:color="auto"/>
      </w:divBdr>
    </w:div>
    <w:div w:id="1932154968">
      <w:bodyDiv w:val="1"/>
      <w:marLeft w:val="0"/>
      <w:marRight w:val="0"/>
      <w:marTop w:val="0"/>
      <w:marBottom w:val="0"/>
      <w:divBdr>
        <w:top w:val="none" w:sz="0" w:space="0" w:color="auto"/>
        <w:left w:val="none" w:sz="0" w:space="0" w:color="auto"/>
        <w:bottom w:val="none" w:sz="0" w:space="0" w:color="auto"/>
        <w:right w:val="none" w:sz="0" w:space="0" w:color="auto"/>
      </w:divBdr>
      <w:divsChild>
        <w:div w:id="1194155460">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251C807A430D449FAEE5C711F34F6B" ma:contentTypeVersion="9" ma:contentTypeDescription="Create a new document." ma:contentTypeScope="" ma:versionID="f0b1926f9e00479b700349c4d666d4b6">
  <xsd:schema xmlns:xsd="http://www.w3.org/2001/XMLSchema" xmlns:xs="http://www.w3.org/2001/XMLSchema" xmlns:p="http://schemas.microsoft.com/office/2006/metadata/properties" xmlns:ns3="f9e87dc6-f03f-44d4-bd73-4ee8b6d432c7" xmlns:ns4="9bbb08b5-5830-4d25-8a8b-ccd8ff0c3b46" targetNamespace="http://schemas.microsoft.com/office/2006/metadata/properties" ma:root="true" ma:fieldsID="3c19643aa1811695617c15b4c9065c89" ns3:_="" ns4:_="">
    <xsd:import namespace="f9e87dc6-f03f-44d4-bd73-4ee8b6d432c7"/>
    <xsd:import namespace="9bbb08b5-5830-4d25-8a8b-ccd8ff0c3b4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87dc6-f03f-44d4-bd73-4ee8b6d43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b08b5-5830-4d25-8a8b-ccd8ff0c3b4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9e87dc6-f03f-44d4-bd73-4ee8b6d432c7"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Obj13</b:Tag>
    <b:SourceType>InternetSite</b:SourceType>
    <b:Guid>{16DD8CC4-B5F7-45F4-93ED-0E99E5DDE451}</b:Guid>
    <b:Title>Business Process Model and Notation (BPMN)</b:Title>
    <b:ProductionCompany>Object Management Group</b:ProductionCompany>
    <b:Year>2013</b:Year>
    <b:Month>12</b:Month>
    <b:YearAccessed>2024</b:YearAccessed>
    <b:MonthAccessed>10</b:MonthAccessed>
    <b:URL>https://www.omg.org/spec/BPMN/2.0.2/PDF</b:URL>
    <b:Author>
      <b:Author>
        <b:Corporate>Object Management Group</b:Corporate>
      </b:Author>
    </b:Author>
    <b:Publisher>Object Management Group</b:Publisher>
    <b:LCID>lt-LT</b:LCID>
    <b:RefOrder>1</b:RefOrder>
  </b:Source>
  <b:Source>
    <b:Tag>Cam24</b:Tag>
    <b:SourceType>InternetSite</b:SourceType>
    <b:Guid>{E0DA14AF-16DE-4C9E-97D5-C9D2A64A2714}</b:Guid>
    <b:LCID>lt-LT</b:LCID>
    <b:Author>
      <b:Author>
        <b:Corporate>Camunda</b:Corporate>
      </b:Author>
    </b:Author>
    <b:Title>BPMN 2.0 Symbol Reference</b:Title>
    <b:ProductionCompany>Camunda</b:ProductionCompany>
    <b:YearAccessed>2024</b:YearAccessed>
    <b:MonthAccessed>10</b:MonthAccessed>
    <b:URL>https://camunda.com/bpmn/reference/</b:URL>
    <b:RefOrder>2</b:RefOrder>
  </b:Source>
  <b:Source>
    <b:Tag>Nob19</b:Tag>
    <b:SourceType>InternetSite</b:SourceType>
    <b:Guid>{FB960011-6914-482D-82A0-E4F1AD7A3361}</b:Guid>
    <b:Author>
      <b:Author>
        <b:Corporate>NobleProg</b:Corporate>
      </b:Author>
    </b:Author>
    <b:Title>BPMN 2.0 Analysts</b:Title>
    <b:ProductionCompany>NobleProg</b:ProductionCompany>
    <b:Year>2019</b:Year>
    <b:Month>04</b:Month>
    <b:Day>25</b:Day>
    <b:YearAccessed>2024</b:YearAccessed>
    <b:MonthAccessed>10</b:MonthAccessed>
    <b:URL>https://training-course-material.com/training/BPMN_2.0_Analysts</b:URL>
    <b:RefOrder>3</b:RefOrder>
  </b:Source>
  <b:Source>
    <b:Tag>Cam241</b:Tag>
    <b:SourceType>InternetSite</b:SourceType>
    <b:Guid>{6BFB22BC-8FE1-4B55-BD8D-E08BA4DBBC7C}</b:Guid>
    <b:LCID>lt-LT</b:LCID>
    <b:Author>
      <b:Author>
        <b:Corporate>Camunda</b:Corporate>
      </b:Author>
    </b:Author>
    <b:Title>BPMN 2.0</b:Title>
    <b:ProductionCompany>Camunda Docs</b:ProductionCompany>
    <b:YearAccessed>2024</b:YearAccessed>
    <b:MonthAccessed>10</b:MonthAccessed>
    <b:URL>https://docs.camunda.org/manual/7.5/reference/bpmn20/subprocesses/event-subprocess/</b:URL>
    <b:RefOrder>4</b:RefOrder>
  </b:Source>
  <b:Source>
    <b:Tag>BPM24</b:Tag>
    <b:SourceType>InternetSite</b:SourceType>
    <b:Guid>{92C123E8-0935-4FE7-B098-EDB43506D9C6}</b:Guid>
    <b:LCID>lt-LT</b:LCID>
    <b:Title>BPMN Transaction Subprocess Model - xAPPnow Low Code Platform</b:Title>
    <b:ProductionCompany>xAPPnow</b:ProductionCompany>
    <b:YearAccessed>2024</b:YearAccessed>
    <b:MonthAccessed>10</b:MonthAccessed>
    <b:URL>https://xappnow.com/low-code-platform-user-manual/bpmn-transaction-subprocess-model.html</b:URL>
    <b:RefOrder>5</b:RefOrder>
  </b:Source>
  <b:Source>
    <b:Tag>Dau05</b:Tag>
    <b:SourceType>DocumentFromInternetSite</b:SourceType>
    <b:Guid>{C2DA78A8-6F6B-47B9-8B87-B779AAE50EB8}</b:Guid>
    <b:Title>https://portalcris.vdu.lt/server/api/core/bitstreams/7ef6b044-55d3-480b-bdc6-d431cff620da/content</b:Title>
    <b:Year>2005</b:Year>
    <b:YearAccessed>2024</b:YearAccessed>
    <b:MonthAccessed>10</b:MonthAccessed>
    <b:URL>https://portalcris.vdu.lt/server/api/core/bitstreams/7ef6b044-55d3-480b-bdc6-d431cff620da/content</b:URL>
    <b:Author>
      <b:Author>
        <b:NameList>
          <b:Person>
            <b:Last>Daunytė</b:Last>
            <b:First>Aušra</b:First>
          </b:Person>
        </b:NameList>
      </b:Author>
    </b:Author>
    <b:RefOrder>6</b:RefOrder>
  </b:Source>
</b:Sources>
</file>

<file path=customXml/itemProps1.xml><?xml version="1.0" encoding="utf-8"?>
<ds:datastoreItem xmlns:ds="http://schemas.openxmlformats.org/officeDocument/2006/customXml" ds:itemID="{9371B923-7972-42B1-BFFB-4736735694A5}">
  <ds:schemaRefs>
    <ds:schemaRef ds:uri="http://schemas.microsoft.com/sharepoint/v3/contenttype/forms"/>
  </ds:schemaRefs>
</ds:datastoreItem>
</file>

<file path=customXml/itemProps2.xml><?xml version="1.0" encoding="utf-8"?>
<ds:datastoreItem xmlns:ds="http://schemas.openxmlformats.org/officeDocument/2006/customXml" ds:itemID="{227F173D-17DF-4EBC-B40D-738016757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87dc6-f03f-44d4-bd73-4ee8b6d432c7"/>
    <ds:schemaRef ds:uri="9bbb08b5-5830-4d25-8a8b-ccd8ff0c3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D3D890-DA5B-474F-83DD-A77DB40F09FA}">
  <ds:schemaRefs>
    <ds:schemaRef ds:uri="http://schemas.microsoft.com/office/infopath/2007/PartnerControls"/>
    <ds:schemaRef ds:uri="http://purl.org/dc/elements/1.1/"/>
    <ds:schemaRef ds:uri="http://schemas.microsoft.com/office/2006/documentManagement/types"/>
    <ds:schemaRef ds:uri="http://www.w3.org/XML/1998/namespace"/>
    <ds:schemaRef ds:uri="f9e87dc6-f03f-44d4-bd73-4ee8b6d432c7"/>
    <ds:schemaRef ds:uri="9bbb08b5-5830-4d25-8a8b-ccd8ff0c3b46"/>
    <ds:schemaRef ds:uri="http://purl.org/dc/term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44836C14-4D14-41CC-9104-FF9104836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916</Words>
  <Characters>5225</Characters>
  <Application>Microsoft Office Word</Application>
  <DocSecurity>0</DocSecurity>
  <Lines>43</Lines>
  <Paragraphs>12</Paragraphs>
  <ScaleCrop>false</ScaleCrop>
  <Company/>
  <LinksUpToDate>false</LinksUpToDate>
  <CharactersWithSpaces>6129</CharactersWithSpaces>
  <SharedDoc>false</SharedDoc>
  <HLinks>
    <vt:vector size="12" baseType="variant">
      <vt:variant>
        <vt:i4>4849718</vt:i4>
      </vt:variant>
      <vt:variant>
        <vt:i4>3</vt:i4>
      </vt:variant>
      <vt:variant>
        <vt:i4>0</vt:i4>
      </vt:variant>
      <vt:variant>
        <vt:i4>5</vt:i4>
      </vt:variant>
      <vt:variant>
        <vt:lpwstr>mailto:arnas.martinkus@mif.stud.vu.lt</vt:lpwstr>
      </vt:variant>
      <vt:variant>
        <vt:lpwstr/>
      </vt:variant>
      <vt:variant>
        <vt:i4>6881298</vt:i4>
      </vt:variant>
      <vt:variant>
        <vt:i4>0</vt:i4>
      </vt:variant>
      <vt:variant>
        <vt:i4>0</vt:i4>
      </vt:variant>
      <vt:variant>
        <vt:i4>5</vt:i4>
      </vt:variant>
      <vt:variant>
        <vt:lpwstr>mailto:mantas.globys@mif.stud.vu.lt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Martinkus</dc:creator>
  <cp:keywords/>
  <dc:description/>
  <cp:lastModifiedBy>Mantas Globys</cp:lastModifiedBy>
  <cp:revision>2</cp:revision>
  <dcterms:created xsi:type="dcterms:W3CDTF">2024-10-20T21:18:00Z</dcterms:created>
  <dcterms:modified xsi:type="dcterms:W3CDTF">2024-10-20T21:18:00Z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0x01010097251C807A430D449FAEE5C711F34F6B</vt:lpwstr>
  </property>
</Properties>
</file>