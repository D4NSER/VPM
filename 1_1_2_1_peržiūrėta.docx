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1BA2" w14:textId="77777777" w:rsidR="00DE14DF" w:rsidRPr="004B0048" w:rsidRDefault="00DE14DF" w:rsidP="00DE14DF">
      <w:pPr>
        <w:spacing w:after="240"/>
        <w:jc w:val="center"/>
        <w:rPr>
          <w:rFonts w:ascii="Times New Roman" w:eastAsia="Times New Roman" w:hAnsi="Times New Roman" w:cs="Times New Roman"/>
        </w:rPr>
      </w:pPr>
      <w:r>
        <w:rPr>
          <w:noProof/>
        </w:rPr>
        <w:drawing>
          <wp:inline distT="0" distB="0" distL="0" distR="0" wp14:anchorId="6926504E" wp14:editId="000503B5">
            <wp:extent cx="877912" cy="878662"/>
            <wp:effectExtent l="0" t="0" r="0" b="0"/>
            <wp:docPr id="4" name="Picture 4" descr="A white logo o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912" cy="878662"/>
                    </a:xfrm>
                    <a:prstGeom prst="rect">
                      <a:avLst/>
                    </a:prstGeom>
                  </pic:spPr>
                </pic:pic>
              </a:graphicData>
            </a:graphic>
          </wp:inline>
        </w:drawing>
      </w:r>
    </w:p>
    <w:p w14:paraId="44AAEE1E" w14:textId="77777777" w:rsidR="00DE14DF" w:rsidRPr="00F15372" w:rsidRDefault="00DE14DF" w:rsidP="00DE14DF">
      <w:pPr>
        <w:spacing w:before="240" w:after="0"/>
        <w:jc w:val="center"/>
        <w:rPr>
          <w:rFonts w:ascii="Arial" w:eastAsia="Times New Roman" w:hAnsi="Arial" w:cs="Arial"/>
        </w:rPr>
      </w:pPr>
      <w:r w:rsidRPr="00F15372">
        <w:rPr>
          <w:rFonts w:ascii="Arial" w:eastAsia="Times New Roman" w:hAnsi="Arial" w:cs="Arial"/>
        </w:rPr>
        <w:t>VILNIAUS UNIVERSITETAS</w:t>
      </w:r>
    </w:p>
    <w:p w14:paraId="6C7DCDB0" w14:textId="77777777" w:rsidR="00DE14DF" w:rsidRPr="00F15372" w:rsidRDefault="00DE14DF" w:rsidP="00DE14DF">
      <w:pPr>
        <w:spacing w:after="0"/>
        <w:jc w:val="center"/>
        <w:rPr>
          <w:rFonts w:ascii="Arial" w:eastAsia="Times New Roman" w:hAnsi="Arial" w:cs="Arial"/>
        </w:rPr>
      </w:pPr>
      <w:r w:rsidRPr="00F15372">
        <w:rPr>
          <w:rFonts w:ascii="Arial" w:eastAsia="Times New Roman" w:hAnsi="Arial" w:cs="Arial"/>
        </w:rPr>
        <w:t>MATEMATIKOS IR INFORMATIKOS FAKULTETAS</w:t>
      </w:r>
    </w:p>
    <w:p w14:paraId="3148BC25" w14:textId="0A321176" w:rsidR="00DE14DF" w:rsidRPr="00F15372" w:rsidRDefault="00DE14DF" w:rsidP="00DE14DF">
      <w:pPr>
        <w:spacing w:after="0"/>
        <w:jc w:val="center"/>
        <w:rPr>
          <w:rFonts w:ascii="Arial" w:eastAsia="Times New Roman" w:hAnsi="Arial" w:cs="Arial"/>
        </w:rPr>
      </w:pPr>
      <w:r w:rsidRPr="00F15372">
        <w:rPr>
          <w:rFonts w:ascii="Arial" w:eastAsia="Times New Roman" w:hAnsi="Arial" w:cs="Arial"/>
        </w:rPr>
        <w:t>INFORMACINIŲ SISTEMŲ INŽINERIJOS STUDIJŲ PROGRAMA</w:t>
      </w:r>
    </w:p>
    <w:p w14:paraId="4E669DCC" w14:textId="6B3C7B4C" w:rsidR="00DE14DF" w:rsidRPr="004B0048" w:rsidRDefault="005F6703" w:rsidP="00DE14DF">
      <w:pPr>
        <w:spacing w:before="600" w:after="0"/>
        <w:jc w:val="center"/>
        <w:rPr>
          <w:rFonts w:ascii="Times New Roman" w:eastAsia="Times New Roman" w:hAnsi="Times New Roman" w:cs="Times New Roman"/>
        </w:rPr>
      </w:pPr>
      <w:r w:rsidRPr="004B0048">
        <w:rPr>
          <w:rFonts w:ascii="Arial" w:hAnsi="Arial" w:cs="Arial"/>
          <w:noProof/>
          <w:lang w:eastAsia="lt-LT"/>
        </w:rPr>
        <mc:AlternateContent>
          <mc:Choice Requires="wps">
            <w:drawing>
              <wp:anchor distT="0" distB="0" distL="114300" distR="114300" simplePos="0" relativeHeight="251658240" behindDoc="0" locked="0" layoutInCell="1" allowOverlap="1" wp14:anchorId="2061F93A" wp14:editId="0A52FD29">
                <wp:simplePos x="0" y="0"/>
                <wp:positionH relativeFrom="margin">
                  <wp:align>center</wp:align>
                </wp:positionH>
                <wp:positionV relativeFrom="page">
                  <wp:posOffset>2918460</wp:posOffset>
                </wp:positionV>
                <wp:extent cx="5803900" cy="112776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5803900" cy="1127760"/>
                        </a:xfrm>
                        <a:prstGeom prst="rect">
                          <a:avLst/>
                        </a:prstGeom>
                        <a:noFill/>
                        <a:ln w="6350">
                          <a:noFill/>
                        </a:ln>
                      </wps:spPr>
                      <wps:txbx>
                        <w:txbxContent>
                          <w:p w14:paraId="061A086E" w14:textId="69F8278A" w:rsidR="00DE14DF" w:rsidRPr="006518B0" w:rsidRDefault="00C00B41" w:rsidP="00DE14DF">
                            <w:pPr>
                              <w:spacing w:after="120"/>
                              <w:jc w:val="center"/>
                              <w:rPr>
                                <w:rFonts w:ascii="Arial" w:hAnsi="Arial" w:cs="Arial"/>
                                <w:b/>
                                <w:sz w:val="28"/>
                                <w:szCs w:val="28"/>
                              </w:rPr>
                            </w:pPr>
                            <w:r w:rsidRPr="006518B0">
                              <w:rPr>
                                <w:rFonts w:ascii="Arial" w:eastAsia="Times New Roman" w:hAnsi="Arial" w:cs="Arial"/>
                                <w:b/>
                                <w:color w:val="000000" w:themeColor="text1"/>
                                <w:sz w:val="28"/>
                                <w:szCs w:val="28"/>
                              </w:rPr>
                              <w:t xml:space="preserve"> UAB „</w:t>
                            </w:r>
                            <w:r w:rsidRPr="006518B0">
                              <w:rPr>
                                <w:rFonts w:ascii="Arial" w:hAnsi="Arial" w:cs="Arial"/>
                                <w:b/>
                                <w:sz w:val="28"/>
                                <w:szCs w:val="28"/>
                              </w:rPr>
                              <w:t>McDonald’s” verslo procesų modeliavimas</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2061F93A" id="_x0000_t202" coordsize="21600,21600" o:spt="202" path="m,l,21600r21600,l21600,xe">
                <v:stroke joinstyle="miter"/>
                <v:path gradientshapeok="t" o:connecttype="rect"/>
              </v:shapetype>
              <v:shape id="Text Box 1" o:spid="_x0000_s1026" type="#_x0000_t202" style="position:absolute;left:0;text-align:left;margin-left:0;margin-top:229.8pt;width:457pt;height:88.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KEgIAAC0EAAAOAAAAZHJzL2Uyb0RvYy54bWysU0tvGyEQvlfqf0Dc613bipOsvI7cRK4q&#10;WUkkp8oZs+BdCRgK2Lvur+/Arh9Ke6p6gRnm/X3D/KHTihyE8w2Yko5HOSXCcKgasyvpj7fVlztK&#10;fGCmYgqMKOlRePqw+Pxp3tpCTKAGVQlHMInxRWtLWodgiyzzvBaa+RFYYdAowWkWUHW7rHKsxexa&#10;ZZM8n2UtuMo64MJ7fH3qjXSR8kspeHiR0otAVEmxt5BOl85tPLPFnBU7x2zd8KEN9g9daNYYLHpO&#10;9cQCI3vX/JFKN9yBBxlGHHQGUjZcpBlwmnH+YZpNzaxIsyA43p5h8v8vLX8+bOyrI6H7Ch0SGAFp&#10;rS88PsZ5Oul0vLFTgnaE8HiGTXSBcHy8ucun9zmaONrG48nt7SwBm13CrfPhmwBNolBSh7wkuNhh&#10;7QOWRNeTS6xmYNUolbhRhrQlnU1v8hRwtmCEMhh4aTZKodt2wwRbqI44mIOec2/5qsHia+bDK3NI&#10;MjaMixte8JAKsAgMEiU1uF9/e4/+iD1aKWlxaUrqf+6ZE5So7wZZmc7yiEO4Vty1sr1WzF4/Au7l&#10;GL+I5UnEYBfUSZQO9Dvu9zJWRRMzHGuXdHsSH0O/yvg/uFgukxPulWVhbTaWx9QRzgjtW/fOnB3w&#10;D0jdM5zWixUfaOh9eyKW+wCySRxFgHtUB9xxJxN1w/+JS3+tJ6/LL1/8BgAA//8DAFBLAwQUAAYA&#10;CAAAACEAxMAMqd8AAAAIAQAADwAAAGRycy9kb3ducmV2LnhtbEyPwU7DMBBE70j8g7VIXCrqNJRA&#10;QzZVQeKChBClB45O7CYW8TqK3ST9e5YTHGdnNfOm2M6uE6MZgvWEsFomIAzVXltqEA6fLzcPIEJU&#10;pFXnySCcTYBteXlRqFz7iT7MuI+N4BAKuUJoY+xzKUPdGqfC0veG2Dv6wanIcmikHtTE4a6TaZJk&#10;0ilL3NCq3jy3pv7enxzCe5p9WToeJr0YK7t4Or/R7jUiXl/Nu0cQ0czx7xl+8RkdSmaq/Il0EB0C&#10;D4kI67tNBoLtzWrNlwohu71PQZaF/D+g/AEAAP//AwBQSwECLQAUAAYACAAAACEAtoM4kv4AAADh&#10;AQAAEwAAAAAAAAAAAAAAAAAAAAAAW0NvbnRlbnRfVHlwZXNdLnhtbFBLAQItABQABgAIAAAAIQA4&#10;/SH/1gAAAJQBAAALAAAAAAAAAAAAAAAAAC8BAABfcmVscy8ucmVsc1BLAQItABQABgAIAAAAIQCG&#10;/9FKEgIAAC0EAAAOAAAAAAAAAAAAAAAAAC4CAABkcnMvZTJvRG9jLnhtbFBLAQItABQABgAIAAAA&#10;IQDEwAyp3wAAAAgBAAAPAAAAAAAAAAAAAAAAAGwEAABkcnMvZG93bnJldi54bWxQSwUGAAAAAAQA&#10;BADzAAAAeAUAAAAA&#10;" filled="f" stroked="f" strokeweight=".5pt">
                <v:textbox inset="1mm,1mm,1mm,1mm">
                  <w:txbxContent>
                    <w:p w14:paraId="061A086E" w14:textId="69F8278A" w:rsidR="00DE14DF" w:rsidRPr="006518B0" w:rsidRDefault="00C00B41" w:rsidP="00DE14DF">
                      <w:pPr>
                        <w:spacing w:after="120"/>
                        <w:jc w:val="center"/>
                        <w:rPr>
                          <w:rFonts w:ascii="Arial" w:hAnsi="Arial" w:cs="Arial"/>
                          <w:b/>
                          <w:sz w:val="28"/>
                          <w:szCs w:val="28"/>
                        </w:rPr>
                      </w:pPr>
                      <w:r w:rsidRPr="006518B0">
                        <w:rPr>
                          <w:rFonts w:ascii="Arial" w:eastAsia="Times New Roman" w:hAnsi="Arial" w:cs="Arial"/>
                          <w:b/>
                          <w:color w:val="000000" w:themeColor="text1"/>
                          <w:sz w:val="28"/>
                          <w:szCs w:val="28"/>
                        </w:rPr>
                        <w:t xml:space="preserve"> UAB „</w:t>
                      </w:r>
                      <w:r w:rsidRPr="006518B0">
                        <w:rPr>
                          <w:rFonts w:ascii="Arial" w:hAnsi="Arial" w:cs="Arial"/>
                          <w:b/>
                          <w:sz w:val="28"/>
                          <w:szCs w:val="28"/>
                        </w:rPr>
                        <w:t>McDonald’s” verslo procesų modeliavimas</w:t>
                      </w:r>
                    </w:p>
                  </w:txbxContent>
                </v:textbox>
                <w10:wrap type="topAndBottom" anchorx="margin" anchory="page"/>
              </v:shape>
            </w:pict>
          </mc:Fallback>
        </mc:AlternateContent>
      </w:r>
    </w:p>
    <w:p w14:paraId="51C08A74" w14:textId="4D30FBE6" w:rsidR="00DE14DF" w:rsidRPr="00F15372" w:rsidRDefault="00625877" w:rsidP="00DE14DF">
      <w:pPr>
        <w:spacing w:before="360" w:after="480"/>
        <w:jc w:val="center"/>
        <w:rPr>
          <w:rFonts w:ascii="Arial" w:eastAsia="Times New Roman" w:hAnsi="Arial" w:cs="Arial"/>
          <w:b/>
          <w:sz w:val="22"/>
          <w:szCs w:val="22"/>
        </w:rPr>
      </w:pPr>
      <w:r w:rsidRPr="00F15372">
        <w:rPr>
          <w:rFonts w:ascii="Arial" w:eastAsia="Times New Roman" w:hAnsi="Arial" w:cs="Arial"/>
          <w:sz w:val="22"/>
          <w:szCs w:val="22"/>
        </w:rPr>
        <w:t xml:space="preserve">Laboratorinio darbo </w:t>
      </w:r>
      <w:commentRangeStart w:id="0"/>
      <w:r w:rsidRPr="00F15372">
        <w:rPr>
          <w:rFonts w:ascii="Arial" w:eastAsia="Times New Roman" w:hAnsi="Arial" w:cs="Arial"/>
          <w:sz w:val="22"/>
          <w:szCs w:val="22"/>
        </w:rPr>
        <w:t>ataskaita</w:t>
      </w:r>
      <w:commentRangeEnd w:id="0"/>
      <w:r w:rsidR="00703DE9">
        <w:rPr>
          <w:rStyle w:val="CommentReference"/>
        </w:rPr>
        <w:commentReference w:id="0"/>
      </w:r>
    </w:p>
    <w:p w14:paraId="628C5AD5" w14:textId="7A2F49DB" w:rsidR="00DE14DF" w:rsidRPr="00F15372" w:rsidRDefault="00DE14DF" w:rsidP="00DE14DF">
      <w:pPr>
        <w:spacing w:before="2040" w:after="120"/>
        <w:ind w:left="4536"/>
        <w:rPr>
          <w:rFonts w:ascii="Arial" w:eastAsia="Times New Roman" w:hAnsi="Arial" w:cs="Arial"/>
          <w:sz w:val="22"/>
          <w:szCs w:val="22"/>
        </w:rPr>
      </w:pPr>
      <w:r w:rsidRPr="00F15372">
        <w:rPr>
          <w:rFonts w:ascii="Arial" w:eastAsia="Times New Roman" w:hAnsi="Arial" w:cs="Arial"/>
          <w:sz w:val="22"/>
          <w:szCs w:val="22"/>
        </w:rPr>
        <w:t xml:space="preserve">Atliko: </w:t>
      </w:r>
      <w:r w:rsidR="00B71D2D" w:rsidRPr="00F15372">
        <w:rPr>
          <w:rFonts w:ascii="Arial" w:eastAsia="Times New Roman" w:hAnsi="Arial" w:cs="Arial"/>
          <w:sz w:val="22"/>
          <w:szCs w:val="22"/>
        </w:rPr>
        <w:t>Arnas Martinkus, Mantas Globys</w:t>
      </w:r>
    </w:p>
    <w:p w14:paraId="32283462" w14:textId="232D632A" w:rsidR="0047596D" w:rsidRPr="00F15372" w:rsidRDefault="00DE14DF" w:rsidP="00F15372">
      <w:pPr>
        <w:spacing w:after="600"/>
        <w:ind w:left="4536"/>
        <w:rPr>
          <w:rFonts w:ascii="Arial" w:eastAsia="Times New Roman" w:hAnsi="Arial" w:cs="Arial"/>
          <w:sz w:val="22"/>
          <w:szCs w:val="22"/>
        </w:rPr>
      </w:pPr>
      <w:r w:rsidRPr="00F15372">
        <w:rPr>
          <w:rFonts w:ascii="Arial" w:eastAsia="Times New Roman" w:hAnsi="Arial" w:cs="Arial"/>
          <w:sz w:val="22"/>
          <w:szCs w:val="22"/>
        </w:rPr>
        <w:t xml:space="preserve">VU el. p.: </w:t>
      </w:r>
      <w:hyperlink r:id="rId16">
        <w:r w:rsidR="00C86764" w:rsidRPr="00F15372">
          <w:rPr>
            <w:rStyle w:val="Hyperlink"/>
            <w:rFonts w:ascii="Arial" w:eastAsia="Times New Roman" w:hAnsi="Arial" w:cs="Arial"/>
            <w:sz w:val="22"/>
            <w:szCs w:val="22"/>
          </w:rPr>
          <w:t>arnas.martinkus@mif.stud.vu.lt</w:t>
        </w:r>
      </w:hyperlink>
      <w:r w:rsidR="00F15372">
        <w:rPr>
          <w:rFonts w:ascii="Arial" w:eastAsia="Times New Roman" w:hAnsi="Arial" w:cs="Arial"/>
          <w:sz w:val="22"/>
          <w:szCs w:val="22"/>
        </w:rPr>
        <w:t xml:space="preserve"> </w:t>
      </w:r>
      <w:r w:rsidR="00C86764" w:rsidRPr="00F15372">
        <w:rPr>
          <w:rFonts w:ascii="Arial" w:eastAsia="Times New Roman" w:hAnsi="Arial" w:cs="Arial"/>
          <w:sz w:val="22"/>
          <w:szCs w:val="22"/>
        </w:rPr>
        <w:t>mantas.globys@mif.stud.vu.lt</w:t>
      </w:r>
    </w:p>
    <w:p w14:paraId="27483ADB" w14:textId="5A27443B" w:rsidR="0047596D" w:rsidRPr="00F15372" w:rsidRDefault="0047596D" w:rsidP="0047596D">
      <w:pPr>
        <w:spacing w:after="600"/>
        <w:ind w:left="4536"/>
        <w:rPr>
          <w:rFonts w:ascii="Arial" w:eastAsia="Times New Roman" w:hAnsi="Arial" w:cs="Arial"/>
          <w:sz w:val="22"/>
          <w:szCs w:val="22"/>
        </w:rPr>
      </w:pPr>
      <w:r w:rsidRPr="00F15372">
        <w:rPr>
          <w:rFonts w:ascii="Arial" w:eastAsia="Times New Roman" w:hAnsi="Arial" w:cs="Arial"/>
          <w:sz w:val="22"/>
          <w:szCs w:val="22"/>
        </w:rPr>
        <w:t xml:space="preserve">Vertino: </w:t>
      </w:r>
      <w:r w:rsidR="00BE5E9A" w:rsidRPr="00F15372">
        <w:rPr>
          <w:rFonts w:ascii="Arial" w:eastAsia="Times New Roman" w:hAnsi="Arial" w:cs="Arial"/>
          <w:sz w:val="22"/>
          <w:szCs w:val="22"/>
        </w:rPr>
        <w:t>Doc. Dr. Jolanta Miliauskaitė</w:t>
      </w:r>
    </w:p>
    <w:p w14:paraId="1906A19A" w14:textId="77777777" w:rsidR="0047596D" w:rsidRPr="00F15372" w:rsidRDefault="0047596D" w:rsidP="0047596D">
      <w:pPr>
        <w:spacing w:before="3000" w:after="0"/>
        <w:jc w:val="center"/>
        <w:rPr>
          <w:rFonts w:ascii="Arial" w:eastAsia="Times New Roman" w:hAnsi="Arial" w:cs="Arial"/>
          <w:sz w:val="20"/>
          <w:szCs w:val="20"/>
        </w:rPr>
      </w:pPr>
      <w:r w:rsidRPr="00F15372">
        <w:rPr>
          <w:rFonts w:ascii="Arial" w:eastAsia="Times New Roman" w:hAnsi="Arial" w:cs="Arial"/>
          <w:sz w:val="20"/>
          <w:szCs w:val="20"/>
        </w:rPr>
        <w:t>Vilnius</w:t>
      </w:r>
    </w:p>
    <w:p w14:paraId="4FA97486" w14:textId="52E04B5E" w:rsidR="00C05625" w:rsidRPr="00F15372" w:rsidRDefault="00642EE9" w:rsidP="0047596D">
      <w:pPr>
        <w:spacing w:after="600"/>
        <w:ind w:left="4536"/>
        <w:rPr>
          <w:rFonts w:ascii="Arial" w:eastAsia="Times New Roman" w:hAnsi="Arial" w:cs="Arial"/>
          <w:sz w:val="22"/>
          <w:szCs w:val="22"/>
        </w:rPr>
      </w:pPr>
      <w:r w:rsidRPr="00F15372">
        <w:rPr>
          <w:rFonts w:ascii="Arial" w:eastAsia="Times New Roman" w:hAnsi="Arial" w:cs="Arial"/>
          <w:sz w:val="20"/>
          <w:szCs w:val="20"/>
        </w:rPr>
        <w:t xml:space="preserve"> 2024</w:t>
      </w:r>
    </w:p>
    <w:sdt>
      <w:sdtPr>
        <w:rPr>
          <w:rFonts w:ascii="Times New Roman" w:eastAsia="Times New Roman" w:hAnsi="Times New Roman" w:cs="Times New Roman"/>
          <w:color w:val="auto"/>
          <w:kern w:val="2"/>
          <w:sz w:val="24"/>
          <w:szCs w:val="24"/>
          <w:lang w:val="lt-LT"/>
          <w14:ligatures w14:val="standardContextual"/>
        </w:rPr>
        <w:id w:val="912041574"/>
        <w:docPartObj>
          <w:docPartGallery w:val="Table of Contents"/>
          <w:docPartUnique/>
        </w:docPartObj>
      </w:sdtPr>
      <w:sdtEndPr>
        <w:rPr>
          <w:rFonts w:asciiTheme="minorHAnsi" w:eastAsiaTheme="minorEastAsia" w:hAnsiTheme="minorHAnsi" w:cstheme="minorBidi"/>
          <w:b/>
        </w:rPr>
      </w:sdtEndPr>
      <w:sdtContent>
        <w:p w14:paraId="333DD39B" w14:textId="3DA33409" w:rsidR="00D034ED" w:rsidRPr="004B0048" w:rsidRDefault="00D034ED">
          <w:pPr>
            <w:pStyle w:val="TOCHeading"/>
            <w:rPr>
              <w:rFonts w:ascii="Times New Roman" w:eastAsia="Times New Roman" w:hAnsi="Times New Roman" w:cs="Times New Roman"/>
              <w:lang w:val="lt-LT"/>
            </w:rPr>
          </w:pPr>
          <w:r w:rsidRPr="004B0048">
            <w:rPr>
              <w:lang w:val="lt-LT"/>
            </w:rPr>
            <w:t>TURINYS</w:t>
          </w:r>
        </w:p>
        <w:p w14:paraId="6E7A6A97" w14:textId="7645D641" w:rsidR="006518B0" w:rsidRDefault="00D034ED">
          <w:pPr>
            <w:pStyle w:val="TOC1"/>
            <w:tabs>
              <w:tab w:val="left" w:pos="480"/>
              <w:tab w:val="right" w:leader="dot" w:pos="9621"/>
            </w:tabs>
            <w:rPr>
              <w:rFonts w:eastAsiaTheme="minorEastAsia"/>
              <w:noProof/>
              <w:lang w:val="en-US"/>
            </w:rPr>
          </w:pPr>
          <w:r w:rsidRPr="004B0048">
            <w:fldChar w:fldCharType="begin"/>
          </w:r>
          <w:r w:rsidRPr="004B0048">
            <w:instrText xml:space="preserve"> TOC \o "1-3" \h \z \u </w:instrText>
          </w:r>
          <w:r w:rsidRPr="004B0048">
            <w:fldChar w:fldCharType="separate"/>
          </w:r>
          <w:hyperlink w:anchor="_Toc178517325" w:history="1">
            <w:r w:rsidR="006518B0" w:rsidRPr="00031D6E">
              <w:rPr>
                <w:rStyle w:val="Hyperlink"/>
                <w:noProof/>
              </w:rPr>
              <w:t>1.</w:t>
            </w:r>
            <w:r w:rsidR="006518B0">
              <w:rPr>
                <w:rFonts w:eastAsiaTheme="minorEastAsia"/>
                <w:noProof/>
                <w:lang w:val="en-US"/>
              </w:rPr>
              <w:tab/>
            </w:r>
            <w:r w:rsidR="006518B0" w:rsidRPr="00031D6E">
              <w:rPr>
                <w:rStyle w:val="Hyperlink"/>
                <w:noProof/>
              </w:rPr>
              <w:t>UAB „McDonald’s” veiklos aprašas</w:t>
            </w:r>
            <w:r w:rsidR="006518B0">
              <w:rPr>
                <w:noProof/>
                <w:webHidden/>
              </w:rPr>
              <w:tab/>
            </w:r>
            <w:r w:rsidR="006518B0">
              <w:rPr>
                <w:noProof/>
                <w:webHidden/>
              </w:rPr>
              <w:fldChar w:fldCharType="begin"/>
            </w:r>
            <w:r w:rsidR="006518B0">
              <w:rPr>
                <w:noProof/>
                <w:webHidden/>
              </w:rPr>
              <w:instrText xml:space="preserve"> PAGEREF _Toc178517325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695808E8" w14:textId="47B777EA" w:rsidR="006518B0" w:rsidRDefault="000C18D5">
          <w:pPr>
            <w:pStyle w:val="TOC2"/>
            <w:tabs>
              <w:tab w:val="left" w:pos="960"/>
              <w:tab w:val="right" w:leader="dot" w:pos="9621"/>
            </w:tabs>
            <w:rPr>
              <w:rFonts w:eastAsiaTheme="minorEastAsia"/>
              <w:noProof/>
              <w:lang w:val="en-US"/>
            </w:rPr>
          </w:pPr>
          <w:hyperlink w:anchor="_Toc178517326" w:history="1">
            <w:r w:rsidR="006518B0" w:rsidRPr="00031D6E">
              <w:rPr>
                <w:rStyle w:val="Hyperlink"/>
                <w:rFonts w:eastAsia="Times New Roman"/>
                <w:noProof/>
              </w:rPr>
              <w:t>1.1.</w:t>
            </w:r>
            <w:r w:rsidR="006518B0">
              <w:rPr>
                <w:rFonts w:eastAsiaTheme="minorEastAsia"/>
                <w:noProof/>
                <w:lang w:val="en-US"/>
              </w:rPr>
              <w:tab/>
            </w:r>
            <w:r w:rsidR="006518B0" w:rsidRPr="00031D6E">
              <w:rPr>
                <w:rStyle w:val="Hyperlink"/>
                <w:rFonts w:eastAsia="Times New Roman"/>
                <w:noProof/>
              </w:rPr>
              <w:t>Organizacijos (veiklos srities) pavadinimas: „McDonald’s “</w:t>
            </w:r>
            <w:r w:rsidR="006518B0">
              <w:rPr>
                <w:noProof/>
                <w:webHidden/>
              </w:rPr>
              <w:tab/>
            </w:r>
            <w:r w:rsidR="006518B0">
              <w:rPr>
                <w:noProof/>
                <w:webHidden/>
              </w:rPr>
              <w:fldChar w:fldCharType="begin"/>
            </w:r>
            <w:r w:rsidR="006518B0">
              <w:rPr>
                <w:noProof/>
                <w:webHidden/>
              </w:rPr>
              <w:instrText xml:space="preserve"> PAGEREF _Toc178517326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715A9567" w14:textId="22EB7F0E" w:rsidR="006518B0" w:rsidRDefault="000C18D5">
          <w:pPr>
            <w:pStyle w:val="TOC3"/>
            <w:tabs>
              <w:tab w:val="left" w:pos="1440"/>
              <w:tab w:val="right" w:leader="dot" w:pos="9621"/>
            </w:tabs>
            <w:rPr>
              <w:rFonts w:eastAsiaTheme="minorEastAsia"/>
              <w:noProof/>
              <w:lang w:val="en-US"/>
            </w:rPr>
          </w:pPr>
          <w:hyperlink w:anchor="_Toc178517327" w:history="1">
            <w:r w:rsidR="006518B0" w:rsidRPr="00031D6E">
              <w:rPr>
                <w:rStyle w:val="Hyperlink"/>
                <w:rFonts w:eastAsia="Times New Roman"/>
                <w:bCs/>
                <w:noProof/>
              </w:rPr>
              <w:t>1.1.1.</w:t>
            </w:r>
            <w:r w:rsidR="006518B0">
              <w:rPr>
                <w:rFonts w:eastAsiaTheme="minorEastAsia"/>
                <w:noProof/>
                <w:lang w:val="en-US"/>
              </w:rPr>
              <w:tab/>
            </w:r>
            <w:r w:rsidR="006518B0" w:rsidRPr="00031D6E">
              <w:rPr>
                <w:rStyle w:val="Hyperlink"/>
                <w:rFonts w:eastAsia="Times New Roman"/>
                <w:noProof/>
              </w:rPr>
              <w:t>Veiklos apibūdinimas</w:t>
            </w:r>
            <w:r w:rsidR="006518B0">
              <w:rPr>
                <w:noProof/>
                <w:webHidden/>
              </w:rPr>
              <w:tab/>
            </w:r>
            <w:r w:rsidR="006518B0">
              <w:rPr>
                <w:noProof/>
                <w:webHidden/>
              </w:rPr>
              <w:fldChar w:fldCharType="begin"/>
            </w:r>
            <w:r w:rsidR="006518B0">
              <w:rPr>
                <w:noProof/>
                <w:webHidden/>
              </w:rPr>
              <w:instrText xml:space="preserve"> PAGEREF _Toc178517327 \h </w:instrText>
            </w:r>
            <w:r w:rsidR="006518B0">
              <w:rPr>
                <w:noProof/>
                <w:webHidden/>
              </w:rPr>
            </w:r>
            <w:r w:rsidR="006518B0">
              <w:rPr>
                <w:noProof/>
                <w:webHidden/>
              </w:rPr>
              <w:fldChar w:fldCharType="separate"/>
            </w:r>
            <w:r w:rsidR="006518B0">
              <w:rPr>
                <w:noProof/>
                <w:webHidden/>
              </w:rPr>
              <w:t>3</w:t>
            </w:r>
            <w:r w:rsidR="006518B0">
              <w:rPr>
                <w:noProof/>
                <w:webHidden/>
              </w:rPr>
              <w:fldChar w:fldCharType="end"/>
            </w:r>
          </w:hyperlink>
        </w:p>
        <w:p w14:paraId="3B228A8D" w14:textId="0C3DF4E3" w:rsidR="006518B0" w:rsidRDefault="000C18D5">
          <w:pPr>
            <w:pStyle w:val="TOC3"/>
            <w:tabs>
              <w:tab w:val="left" w:pos="1440"/>
              <w:tab w:val="right" w:leader="dot" w:pos="9621"/>
            </w:tabs>
            <w:rPr>
              <w:rFonts w:eastAsiaTheme="minorEastAsia"/>
              <w:noProof/>
              <w:lang w:val="en-US"/>
            </w:rPr>
          </w:pPr>
          <w:hyperlink w:anchor="_Toc178517328" w:history="1">
            <w:r w:rsidR="006518B0" w:rsidRPr="00031D6E">
              <w:rPr>
                <w:rStyle w:val="Hyperlink"/>
                <w:rFonts w:eastAsia="Times New Roman"/>
                <w:noProof/>
              </w:rPr>
              <w:t>1.1.2.</w:t>
            </w:r>
            <w:r w:rsidR="006518B0">
              <w:rPr>
                <w:rFonts w:eastAsiaTheme="minorEastAsia"/>
                <w:noProof/>
                <w:lang w:val="en-US"/>
              </w:rPr>
              <w:tab/>
            </w:r>
            <w:r w:rsidR="006518B0" w:rsidRPr="00031D6E">
              <w:rPr>
                <w:rStyle w:val="Hyperlink"/>
                <w:rFonts w:eastAsia="Times New Roman"/>
                <w:noProof/>
              </w:rPr>
              <w:t>Pagrindinės veiklos valdymo funkcijos</w:t>
            </w:r>
            <w:r w:rsidR="006518B0">
              <w:rPr>
                <w:noProof/>
                <w:webHidden/>
              </w:rPr>
              <w:tab/>
            </w:r>
            <w:r w:rsidR="006518B0">
              <w:rPr>
                <w:noProof/>
                <w:webHidden/>
              </w:rPr>
              <w:fldChar w:fldCharType="begin"/>
            </w:r>
            <w:r w:rsidR="006518B0">
              <w:rPr>
                <w:noProof/>
                <w:webHidden/>
              </w:rPr>
              <w:instrText xml:space="preserve"> PAGEREF _Toc178517328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372A200F" w14:textId="5539FCBC" w:rsidR="006518B0" w:rsidRDefault="000C18D5">
          <w:pPr>
            <w:pStyle w:val="TOC3"/>
            <w:tabs>
              <w:tab w:val="left" w:pos="1440"/>
              <w:tab w:val="right" w:leader="dot" w:pos="9621"/>
            </w:tabs>
            <w:rPr>
              <w:rFonts w:eastAsiaTheme="minorEastAsia"/>
              <w:noProof/>
              <w:lang w:val="en-US"/>
            </w:rPr>
          </w:pPr>
          <w:hyperlink w:anchor="_Toc178517329" w:history="1">
            <w:r w:rsidR="006518B0" w:rsidRPr="00031D6E">
              <w:rPr>
                <w:rStyle w:val="Hyperlink"/>
                <w:rFonts w:eastAsia="Times New Roman"/>
                <w:noProof/>
              </w:rPr>
              <w:t>1.1.3.</w:t>
            </w:r>
            <w:r w:rsidR="006518B0">
              <w:rPr>
                <w:rFonts w:eastAsiaTheme="minorEastAsia"/>
                <w:noProof/>
                <w:lang w:val="en-US"/>
              </w:rPr>
              <w:tab/>
            </w:r>
            <w:r w:rsidR="006518B0" w:rsidRPr="00031D6E">
              <w:rPr>
                <w:rStyle w:val="Hyperlink"/>
                <w:rFonts w:eastAsia="Times New Roman"/>
                <w:noProof/>
              </w:rPr>
              <w:t>Pagrindinis veiklos procesas ir produktas</w:t>
            </w:r>
            <w:r w:rsidR="006518B0">
              <w:rPr>
                <w:noProof/>
                <w:webHidden/>
              </w:rPr>
              <w:tab/>
            </w:r>
            <w:r w:rsidR="006518B0">
              <w:rPr>
                <w:noProof/>
                <w:webHidden/>
              </w:rPr>
              <w:fldChar w:fldCharType="begin"/>
            </w:r>
            <w:r w:rsidR="006518B0">
              <w:rPr>
                <w:noProof/>
                <w:webHidden/>
              </w:rPr>
              <w:instrText xml:space="preserve"> PAGEREF _Toc178517329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661CBB4F" w14:textId="023D6983" w:rsidR="006518B0" w:rsidRDefault="000C18D5">
          <w:pPr>
            <w:pStyle w:val="TOC3"/>
            <w:tabs>
              <w:tab w:val="left" w:pos="1440"/>
              <w:tab w:val="right" w:leader="dot" w:pos="9621"/>
            </w:tabs>
            <w:rPr>
              <w:rFonts w:eastAsiaTheme="minorEastAsia"/>
              <w:noProof/>
              <w:lang w:val="en-US"/>
            </w:rPr>
          </w:pPr>
          <w:hyperlink w:anchor="_Toc178517330" w:history="1">
            <w:r w:rsidR="006518B0" w:rsidRPr="00031D6E">
              <w:rPr>
                <w:rStyle w:val="Hyperlink"/>
                <w:rFonts w:eastAsia="Times New Roman"/>
                <w:noProof/>
              </w:rPr>
              <w:t>1.1.4.</w:t>
            </w:r>
            <w:r w:rsidR="006518B0">
              <w:rPr>
                <w:rFonts w:eastAsiaTheme="minorEastAsia"/>
                <w:noProof/>
                <w:lang w:val="en-US"/>
              </w:rPr>
              <w:tab/>
            </w:r>
            <w:r w:rsidR="006518B0" w:rsidRPr="00031D6E">
              <w:rPr>
                <w:rStyle w:val="Hyperlink"/>
                <w:rFonts w:eastAsia="Times New Roman"/>
                <w:noProof/>
              </w:rPr>
              <w:t>Numatytos kompiuterizuoti veiklos funkcijos</w:t>
            </w:r>
            <w:r w:rsidR="006518B0">
              <w:rPr>
                <w:noProof/>
                <w:webHidden/>
              </w:rPr>
              <w:tab/>
            </w:r>
            <w:r w:rsidR="006518B0">
              <w:rPr>
                <w:noProof/>
                <w:webHidden/>
              </w:rPr>
              <w:fldChar w:fldCharType="begin"/>
            </w:r>
            <w:r w:rsidR="006518B0">
              <w:rPr>
                <w:noProof/>
                <w:webHidden/>
              </w:rPr>
              <w:instrText xml:space="preserve"> PAGEREF _Toc178517330 \h </w:instrText>
            </w:r>
            <w:r w:rsidR="006518B0">
              <w:rPr>
                <w:noProof/>
                <w:webHidden/>
              </w:rPr>
            </w:r>
            <w:r w:rsidR="006518B0">
              <w:rPr>
                <w:noProof/>
                <w:webHidden/>
              </w:rPr>
              <w:fldChar w:fldCharType="separate"/>
            </w:r>
            <w:r w:rsidR="006518B0">
              <w:rPr>
                <w:noProof/>
                <w:webHidden/>
              </w:rPr>
              <w:t>4</w:t>
            </w:r>
            <w:r w:rsidR="006518B0">
              <w:rPr>
                <w:noProof/>
                <w:webHidden/>
              </w:rPr>
              <w:fldChar w:fldCharType="end"/>
            </w:r>
          </w:hyperlink>
        </w:p>
        <w:p w14:paraId="774ABA0F" w14:textId="4DDE1BF5" w:rsidR="006518B0" w:rsidRDefault="000C18D5">
          <w:pPr>
            <w:pStyle w:val="TOC1"/>
            <w:tabs>
              <w:tab w:val="left" w:pos="480"/>
              <w:tab w:val="right" w:leader="dot" w:pos="9621"/>
            </w:tabs>
            <w:rPr>
              <w:rFonts w:eastAsiaTheme="minorEastAsia"/>
              <w:noProof/>
              <w:lang w:val="en-US"/>
            </w:rPr>
          </w:pPr>
          <w:hyperlink w:anchor="_Toc178517331" w:history="1">
            <w:r w:rsidR="006518B0" w:rsidRPr="00031D6E">
              <w:rPr>
                <w:rStyle w:val="Hyperlink"/>
                <w:noProof/>
              </w:rPr>
              <w:t>2.</w:t>
            </w:r>
            <w:r w:rsidR="006518B0">
              <w:rPr>
                <w:rFonts w:eastAsiaTheme="minorEastAsia"/>
                <w:noProof/>
                <w:lang w:val="en-US"/>
              </w:rPr>
              <w:tab/>
            </w:r>
            <w:r w:rsidR="006518B0" w:rsidRPr="00031D6E">
              <w:rPr>
                <w:rStyle w:val="Hyperlink"/>
                <w:noProof/>
              </w:rPr>
              <w:t>Veiklos srities kaip kibernetinės sistemos modeliavimas</w:t>
            </w:r>
            <w:r w:rsidR="006518B0">
              <w:rPr>
                <w:noProof/>
                <w:webHidden/>
              </w:rPr>
              <w:tab/>
            </w:r>
            <w:r w:rsidR="006518B0">
              <w:rPr>
                <w:noProof/>
                <w:webHidden/>
              </w:rPr>
              <w:fldChar w:fldCharType="begin"/>
            </w:r>
            <w:r w:rsidR="006518B0">
              <w:rPr>
                <w:noProof/>
                <w:webHidden/>
              </w:rPr>
              <w:instrText xml:space="preserve"> PAGEREF _Toc178517331 \h </w:instrText>
            </w:r>
            <w:r w:rsidR="006518B0">
              <w:rPr>
                <w:noProof/>
                <w:webHidden/>
              </w:rPr>
            </w:r>
            <w:r w:rsidR="006518B0">
              <w:rPr>
                <w:noProof/>
                <w:webHidden/>
              </w:rPr>
              <w:fldChar w:fldCharType="separate"/>
            </w:r>
            <w:r w:rsidR="006518B0">
              <w:rPr>
                <w:noProof/>
                <w:webHidden/>
              </w:rPr>
              <w:t>5</w:t>
            </w:r>
            <w:r w:rsidR="006518B0">
              <w:rPr>
                <w:noProof/>
                <w:webHidden/>
              </w:rPr>
              <w:fldChar w:fldCharType="end"/>
            </w:r>
          </w:hyperlink>
        </w:p>
        <w:p w14:paraId="08D0D507" w14:textId="723AF983" w:rsidR="006518B0" w:rsidRDefault="000C18D5">
          <w:pPr>
            <w:pStyle w:val="TOC1"/>
            <w:tabs>
              <w:tab w:val="left" w:pos="480"/>
              <w:tab w:val="right" w:leader="dot" w:pos="9621"/>
            </w:tabs>
            <w:rPr>
              <w:rFonts w:eastAsiaTheme="minorEastAsia"/>
              <w:noProof/>
              <w:lang w:val="en-US"/>
            </w:rPr>
          </w:pPr>
          <w:hyperlink w:anchor="_Toc178517332" w:history="1">
            <w:r w:rsidR="006518B0" w:rsidRPr="00031D6E">
              <w:rPr>
                <w:rStyle w:val="Hyperlink"/>
                <w:noProof/>
              </w:rPr>
              <w:t>3.</w:t>
            </w:r>
            <w:r w:rsidR="006518B0">
              <w:rPr>
                <w:rFonts w:eastAsiaTheme="minorEastAsia"/>
                <w:noProof/>
                <w:lang w:val="en-US"/>
              </w:rPr>
              <w:tab/>
            </w:r>
            <w:r w:rsidR="006518B0" w:rsidRPr="00031D6E">
              <w:rPr>
                <w:rStyle w:val="Hyperlink"/>
                <w:noProof/>
              </w:rPr>
              <w:t>Veiklos valdymo funkcijų ir veiklos procesų indentifikavimo principas</w:t>
            </w:r>
            <w:r w:rsidR="006518B0">
              <w:rPr>
                <w:noProof/>
                <w:webHidden/>
              </w:rPr>
              <w:tab/>
            </w:r>
            <w:r w:rsidR="006518B0">
              <w:rPr>
                <w:noProof/>
                <w:webHidden/>
              </w:rPr>
              <w:fldChar w:fldCharType="begin"/>
            </w:r>
            <w:r w:rsidR="006518B0">
              <w:rPr>
                <w:noProof/>
                <w:webHidden/>
              </w:rPr>
              <w:instrText xml:space="preserve"> PAGEREF _Toc178517332 \h </w:instrText>
            </w:r>
            <w:r w:rsidR="006518B0">
              <w:rPr>
                <w:noProof/>
                <w:webHidden/>
              </w:rPr>
            </w:r>
            <w:r w:rsidR="006518B0">
              <w:rPr>
                <w:noProof/>
                <w:webHidden/>
              </w:rPr>
              <w:fldChar w:fldCharType="separate"/>
            </w:r>
            <w:r w:rsidR="006518B0">
              <w:rPr>
                <w:noProof/>
                <w:webHidden/>
              </w:rPr>
              <w:t>5</w:t>
            </w:r>
            <w:r w:rsidR="006518B0">
              <w:rPr>
                <w:noProof/>
                <w:webHidden/>
              </w:rPr>
              <w:fldChar w:fldCharType="end"/>
            </w:r>
          </w:hyperlink>
        </w:p>
        <w:p w14:paraId="4E891F85" w14:textId="13E0948B" w:rsidR="006518B0" w:rsidRDefault="000C18D5">
          <w:pPr>
            <w:pStyle w:val="TOC1"/>
            <w:tabs>
              <w:tab w:val="left" w:pos="480"/>
              <w:tab w:val="right" w:leader="dot" w:pos="9621"/>
            </w:tabs>
            <w:rPr>
              <w:rFonts w:eastAsiaTheme="minorEastAsia"/>
              <w:noProof/>
              <w:lang w:val="en-US"/>
            </w:rPr>
          </w:pPr>
          <w:hyperlink w:anchor="_Toc178517333" w:history="1">
            <w:r w:rsidR="006518B0" w:rsidRPr="00031D6E">
              <w:rPr>
                <w:rStyle w:val="Hyperlink"/>
                <w:noProof/>
              </w:rPr>
              <w:t>4.</w:t>
            </w:r>
            <w:r w:rsidR="006518B0">
              <w:rPr>
                <w:rFonts w:eastAsiaTheme="minorEastAsia"/>
                <w:noProof/>
                <w:lang w:val="en-US"/>
              </w:rPr>
              <w:tab/>
            </w:r>
            <w:r w:rsidR="006518B0" w:rsidRPr="00031D6E">
              <w:rPr>
                <w:rStyle w:val="Hyperlink"/>
                <w:noProof/>
              </w:rPr>
              <w:t>Organizacijų veiklos modeliavimo hierarchija</w:t>
            </w:r>
            <w:r w:rsidR="006518B0">
              <w:rPr>
                <w:noProof/>
                <w:webHidden/>
              </w:rPr>
              <w:tab/>
            </w:r>
            <w:r w:rsidR="006518B0">
              <w:rPr>
                <w:noProof/>
                <w:webHidden/>
              </w:rPr>
              <w:fldChar w:fldCharType="begin"/>
            </w:r>
            <w:r w:rsidR="006518B0">
              <w:rPr>
                <w:noProof/>
                <w:webHidden/>
              </w:rPr>
              <w:instrText xml:space="preserve"> PAGEREF _Toc178517333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7D8B1112" w14:textId="39FF551C" w:rsidR="006518B0" w:rsidRDefault="000C18D5">
          <w:pPr>
            <w:pStyle w:val="TOC1"/>
            <w:tabs>
              <w:tab w:val="left" w:pos="480"/>
              <w:tab w:val="right" w:leader="dot" w:pos="9621"/>
            </w:tabs>
            <w:rPr>
              <w:rFonts w:eastAsiaTheme="minorEastAsia"/>
              <w:noProof/>
              <w:lang w:val="en-US"/>
            </w:rPr>
          </w:pPr>
          <w:hyperlink w:anchor="_Toc178517334" w:history="1">
            <w:r w:rsidR="006518B0" w:rsidRPr="00031D6E">
              <w:rPr>
                <w:rStyle w:val="Hyperlink"/>
                <w:noProof/>
              </w:rPr>
              <w:t>5.</w:t>
            </w:r>
            <w:r w:rsidR="006518B0">
              <w:rPr>
                <w:rFonts w:eastAsiaTheme="minorEastAsia"/>
                <w:noProof/>
                <w:lang w:val="en-US"/>
              </w:rPr>
              <w:tab/>
            </w:r>
            <w:r w:rsidR="006518B0" w:rsidRPr="00031D6E">
              <w:rPr>
                <w:rStyle w:val="Hyperlink"/>
                <w:noProof/>
              </w:rPr>
              <w:t>Išvados</w:t>
            </w:r>
            <w:r w:rsidR="006518B0">
              <w:rPr>
                <w:noProof/>
                <w:webHidden/>
              </w:rPr>
              <w:tab/>
            </w:r>
            <w:r w:rsidR="006518B0">
              <w:rPr>
                <w:noProof/>
                <w:webHidden/>
              </w:rPr>
              <w:fldChar w:fldCharType="begin"/>
            </w:r>
            <w:r w:rsidR="006518B0">
              <w:rPr>
                <w:noProof/>
                <w:webHidden/>
              </w:rPr>
              <w:instrText xml:space="preserve"> PAGEREF _Toc178517334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5B1AE4FC" w14:textId="6EECE5C4" w:rsidR="006518B0" w:rsidRDefault="000C18D5">
          <w:pPr>
            <w:pStyle w:val="TOC1"/>
            <w:tabs>
              <w:tab w:val="right" w:leader="dot" w:pos="9621"/>
            </w:tabs>
            <w:rPr>
              <w:rFonts w:eastAsiaTheme="minorEastAsia"/>
              <w:noProof/>
              <w:lang w:val="en-US"/>
            </w:rPr>
          </w:pPr>
          <w:hyperlink w:anchor="_Toc178517335" w:history="1">
            <w:r w:rsidR="006518B0" w:rsidRPr="00031D6E">
              <w:rPr>
                <w:rStyle w:val="Hyperlink"/>
                <w:noProof/>
              </w:rPr>
              <w:t>Literatūra</w:t>
            </w:r>
            <w:r w:rsidR="006518B0">
              <w:rPr>
                <w:noProof/>
                <w:webHidden/>
              </w:rPr>
              <w:tab/>
            </w:r>
            <w:r w:rsidR="006518B0">
              <w:rPr>
                <w:noProof/>
                <w:webHidden/>
              </w:rPr>
              <w:fldChar w:fldCharType="begin"/>
            </w:r>
            <w:r w:rsidR="006518B0">
              <w:rPr>
                <w:noProof/>
                <w:webHidden/>
              </w:rPr>
              <w:instrText xml:space="preserve"> PAGEREF _Toc178517335 \h </w:instrText>
            </w:r>
            <w:r w:rsidR="006518B0">
              <w:rPr>
                <w:noProof/>
                <w:webHidden/>
              </w:rPr>
            </w:r>
            <w:r w:rsidR="006518B0">
              <w:rPr>
                <w:noProof/>
                <w:webHidden/>
              </w:rPr>
              <w:fldChar w:fldCharType="separate"/>
            </w:r>
            <w:r w:rsidR="006518B0">
              <w:rPr>
                <w:noProof/>
                <w:webHidden/>
              </w:rPr>
              <w:t>6</w:t>
            </w:r>
            <w:r w:rsidR="006518B0">
              <w:rPr>
                <w:noProof/>
                <w:webHidden/>
              </w:rPr>
              <w:fldChar w:fldCharType="end"/>
            </w:r>
          </w:hyperlink>
        </w:p>
        <w:p w14:paraId="13F2BF16" w14:textId="4CA04375" w:rsidR="00CC42E4" w:rsidRDefault="00D034ED" w:rsidP="00CC42E4">
          <w:pPr>
            <w:rPr>
              <w:rFonts w:ascii="Times New Roman" w:eastAsia="Times New Roman" w:hAnsi="Times New Roman" w:cs="Times New Roman"/>
            </w:rPr>
          </w:pPr>
          <w:r w:rsidRPr="004B0048">
            <w:rPr>
              <w:b/>
              <w:bCs/>
              <w:noProof/>
            </w:rPr>
            <w:fldChar w:fldCharType="end"/>
          </w:r>
        </w:p>
      </w:sdtContent>
    </w:sdt>
    <w:p w14:paraId="3060B2E8" w14:textId="7B1D76F7" w:rsidR="00CC42E4" w:rsidRDefault="00EA4FE7" w:rsidP="00B34795">
      <w:pPr>
        <w:pStyle w:val="ISIAntrat1"/>
        <w:numPr>
          <w:ilvl w:val="0"/>
          <w:numId w:val="0"/>
        </w:numPr>
      </w:pPr>
      <w:r>
        <w:t>Anotacija</w:t>
      </w:r>
    </w:p>
    <w:p w14:paraId="46B63E62" w14:textId="468E8138" w:rsidR="00B34795" w:rsidRDefault="006C2810" w:rsidP="006C2810">
      <w:pPr>
        <w:pStyle w:val="ISITekstas"/>
      </w:pPr>
      <w:commentRangeStart w:id="1"/>
      <w:r>
        <w:t>Darbas</w:t>
      </w:r>
      <w:commentRangeEnd w:id="1"/>
      <w:r w:rsidR="007938B5">
        <w:rPr>
          <w:rStyle w:val="CommentReference"/>
          <w:rFonts w:asciiTheme="minorHAnsi" w:hAnsiTheme="minorHAnsi" w:cstheme="minorBidi"/>
          <w:kern w:val="2"/>
          <w14:ligatures w14:val="standardContextual"/>
        </w:rPr>
        <w:commentReference w:id="1"/>
      </w:r>
      <w:r>
        <w:t xml:space="preserve"> atliktas naudoja</w:t>
      </w:r>
      <w:r w:rsidR="00234A1E">
        <w:t>nt MS VISIO modeliavimo priemonę.</w:t>
      </w:r>
    </w:p>
    <w:p w14:paraId="641339E6" w14:textId="0CC6629F" w:rsidR="004F36C9" w:rsidRDefault="004F36C9" w:rsidP="001805DE">
      <w:pPr>
        <w:pStyle w:val="ISISraas"/>
        <w:numPr>
          <w:ilvl w:val="0"/>
          <w:numId w:val="27"/>
        </w:numPr>
      </w:pPr>
      <w:r>
        <w:t>Mantas Globys (</w:t>
      </w:r>
      <w:hyperlink r:id="rId17" w:history="1">
        <w:r w:rsidR="003B4419" w:rsidRPr="00E70284">
          <w:rPr>
            <w:rStyle w:val="Hyperlink"/>
          </w:rPr>
          <w:t>mantas.globys</w:t>
        </w:r>
        <w:r w:rsidR="003B4419" w:rsidRPr="00E70284">
          <w:rPr>
            <w:rStyle w:val="Hyperlink"/>
            <w:lang w:val="en-US"/>
          </w:rPr>
          <w:t>@mif.stud.vu.lt</w:t>
        </w:r>
      </w:hyperlink>
      <w:r>
        <w:t>):</w:t>
      </w:r>
      <w:r w:rsidR="003B4419">
        <w:t xml:space="preserve"> užduotis 1, vertės grandinės modelis, šaltiniai</w:t>
      </w:r>
      <w:r w:rsidR="00330A32">
        <w:t xml:space="preserve">, </w:t>
      </w:r>
      <w:r w:rsidR="00290C9F">
        <w:t>užduotis 4</w:t>
      </w:r>
      <w:r w:rsidR="005A039D">
        <w:t>.</w:t>
      </w:r>
    </w:p>
    <w:p w14:paraId="38CFB42B" w14:textId="7FCCCA4C" w:rsidR="005A039D" w:rsidRDefault="003B4419" w:rsidP="001805DE">
      <w:pPr>
        <w:pStyle w:val="ISISraas"/>
        <w:numPr>
          <w:ilvl w:val="0"/>
          <w:numId w:val="27"/>
        </w:numPr>
      </w:pPr>
      <w:r>
        <w:t>Arnas Martinkus (</w:t>
      </w:r>
      <w:hyperlink r:id="rId18" w:history="1">
        <w:r w:rsidRPr="00E70284">
          <w:rPr>
            <w:rStyle w:val="Hyperlink"/>
          </w:rPr>
          <w:t>arnas.martinkus</w:t>
        </w:r>
        <w:r w:rsidRPr="00E70284">
          <w:rPr>
            <w:rStyle w:val="Hyperlink"/>
            <w:lang w:val="en-US"/>
          </w:rPr>
          <w:t>@mif.stud.vu.lt</w:t>
        </w:r>
      </w:hyperlink>
      <w:r>
        <w:rPr>
          <w:lang w:val="en-US"/>
        </w:rPr>
        <w:t xml:space="preserve">): </w:t>
      </w:r>
      <w:r>
        <w:t>užduotis 2</w:t>
      </w:r>
      <w:r w:rsidR="00980CE9">
        <w:t>, 3, 4.</w:t>
      </w:r>
    </w:p>
    <w:p w14:paraId="2A2B62B5" w14:textId="16FA57E4" w:rsidR="00A321F4" w:rsidRDefault="00A321F4" w:rsidP="006C2810">
      <w:pPr>
        <w:pStyle w:val="ISITekstas"/>
      </w:pPr>
      <w:r w:rsidRPr="00A321F4">
        <w:t xml:space="preserve">Darbas skirtas modeliuoti organizacijos „McDonald's“ veiklą, kuri specializuojasi greito maisto produktų gamyboje ir tiekime. Darbe aptariama įmonės paskirtis, išsikeliami tikslai, vykdomi procesai, kurie sudaro pagrindinę veiklos išeigą, taip pat analizuojamos pagrindinės veiklos valdymo funkcijos. </w:t>
      </w:r>
      <w:commentRangeStart w:id="2"/>
      <w:r w:rsidRPr="00A321F4">
        <w:t xml:space="preserve">Projekte </w:t>
      </w:r>
      <w:commentRangeEnd w:id="2"/>
      <w:r w:rsidR="007938B5">
        <w:rPr>
          <w:rStyle w:val="CommentReference"/>
          <w:rFonts w:asciiTheme="minorHAnsi" w:hAnsiTheme="minorHAnsi" w:cstheme="minorBidi"/>
          <w:kern w:val="2"/>
          <w14:ligatures w14:val="standardContextual"/>
        </w:rPr>
        <w:commentReference w:id="2"/>
      </w:r>
      <w:r w:rsidRPr="00A321F4">
        <w:t xml:space="preserve">numatoma kompiuterizuoti kelias valdymo funkcijas, įskaitant </w:t>
      </w:r>
      <w:commentRangeStart w:id="3"/>
      <w:r w:rsidRPr="00A321F4">
        <w:t xml:space="preserve">marketingo procesų optimizavimą, klientų duomenų valdymą, kampanijų analizę bei gamybos proceso kokybės </w:t>
      </w:r>
      <w:commentRangeEnd w:id="3"/>
      <w:r w:rsidR="007938B5">
        <w:rPr>
          <w:rStyle w:val="CommentReference"/>
          <w:rFonts w:asciiTheme="minorHAnsi" w:hAnsiTheme="minorHAnsi" w:cstheme="minorBidi"/>
          <w:kern w:val="2"/>
          <w14:ligatures w14:val="standardContextual"/>
        </w:rPr>
        <w:commentReference w:id="3"/>
      </w:r>
      <w:commentRangeStart w:id="4"/>
      <w:r w:rsidRPr="00A321F4">
        <w:t>kontrolę</w:t>
      </w:r>
      <w:commentRangeEnd w:id="4"/>
      <w:r w:rsidR="007938B5">
        <w:rPr>
          <w:rStyle w:val="CommentReference"/>
          <w:rFonts w:asciiTheme="minorHAnsi" w:hAnsiTheme="minorHAnsi" w:cstheme="minorBidi"/>
          <w:kern w:val="2"/>
          <w14:ligatures w14:val="standardContextual"/>
        </w:rPr>
        <w:commentReference w:id="4"/>
      </w:r>
      <w:ins w:id="5" w:author="Jolanta Miliauskaitė" w:date="2024-10-20T11:17:00Z">
        <w:r w:rsidR="007938B5">
          <w:t>.</w:t>
        </w:r>
      </w:ins>
    </w:p>
    <w:p w14:paraId="2887A5B6" w14:textId="77777777" w:rsidR="00A321F4" w:rsidRPr="003B4419" w:rsidRDefault="00A321F4" w:rsidP="006C2810">
      <w:pPr>
        <w:pStyle w:val="ISITekstas"/>
      </w:pPr>
    </w:p>
    <w:p w14:paraId="55278943" w14:textId="5C85CC12" w:rsidR="3A841DBD" w:rsidRPr="004B0048" w:rsidRDefault="006518B0" w:rsidP="005F7975">
      <w:pPr>
        <w:pStyle w:val="Caption"/>
        <w:jc w:val="both"/>
        <w:rPr>
          <w:rFonts w:ascii="Times New Roman" w:eastAsia="Times New Roman" w:hAnsi="Times New Roman" w:cs="Times New Roman"/>
          <w:i w:val="0"/>
        </w:rPr>
      </w:pPr>
      <w:r w:rsidRPr="507758BF">
        <w:rPr>
          <w:rFonts w:ascii="Times New Roman" w:eastAsia="Times New Roman" w:hAnsi="Times New Roman" w:cs="Times New Roman"/>
        </w:rPr>
        <w:fldChar w:fldCharType="begin"/>
      </w:r>
      <w:r w:rsidRPr="507758BF">
        <w:rPr>
          <w:rFonts w:ascii="Times New Roman" w:eastAsia="Times New Roman" w:hAnsi="Times New Roman" w:cs="Times New Roman"/>
        </w:rPr>
        <w:instrText xml:space="preserve"> SEQ lentelė \* ARABIC </w:instrText>
      </w:r>
      <w:r w:rsidRPr="507758BF">
        <w:rPr>
          <w:rFonts w:ascii="Times New Roman" w:eastAsia="Times New Roman" w:hAnsi="Times New Roman" w:cs="Times New Roman"/>
        </w:rPr>
        <w:fldChar w:fldCharType="separate"/>
      </w:r>
      <w:r w:rsidRPr="004B0048">
        <w:rPr>
          <w:rFonts w:ascii="Times New Roman" w:hAnsi="Times New Roman" w:cs="Times New Roman"/>
        </w:rPr>
        <w:t>1</w:t>
      </w:r>
      <w:r w:rsidRPr="507758BF">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DC7E8C" w:rsidRPr="507758BF">
        <w:rPr>
          <w:rFonts w:ascii="Times New Roman" w:eastAsia="Times New Roman" w:hAnsi="Times New Roman" w:cs="Times New Roman"/>
        </w:rPr>
        <w:t xml:space="preserve">lentelė </w:t>
      </w:r>
      <w:r w:rsidR="00A4474F" w:rsidRPr="507758BF">
        <w:rPr>
          <w:rFonts w:ascii="Times New Roman" w:eastAsia="Times New Roman" w:hAnsi="Times New Roman" w:cs="Times New Roman"/>
        </w:rPr>
        <w:t>Pratybų Nr. 1 užduotis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180"/>
      </w:tblGrid>
      <w:tr w:rsidR="07B8850E" w:rsidRPr="004B0048" w14:paraId="1C785D35"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24CB6A25" w14:textId="6B1D08AB" w:rsidR="07B8850E" w:rsidRPr="004B0048" w:rsidRDefault="07B8850E" w:rsidP="005F7975">
            <w:pPr>
              <w:jc w:val="both"/>
              <w:rPr>
                <w:rFonts w:ascii="Times New Roman" w:eastAsia="Times New Roman" w:hAnsi="Times New Roman" w:cs="Times New Roman"/>
              </w:rPr>
            </w:pPr>
            <w:r w:rsidRPr="004B0048">
              <w:rPr>
                <w:rFonts w:ascii="Times New Roman" w:eastAsia="Times New Roman" w:hAnsi="Times New Roman" w:cs="Times New Roman"/>
              </w:rPr>
              <w:t>Sistemos kaip proceso supratimas: veiklos modeliavimas</w:t>
            </w:r>
          </w:p>
        </w:tc>
      </w:tr>
      <w:tr w:rsidR="07B8850E" w:rsidRPr="004B0048" w14:paraId="65256D09"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42F62A12" w14:textId="3B510B60" w:rsidR="07B8850E" w:rsidRPr="004B0048" w:rsidRDefault="07B8850E" w:rsidP="005F7975">
            <w:pPr>
              <w:jc w:val="both"/>
              <w:rPr>
                <w:rFonts w:ascii="Times New Roman" w:eastAsia="Times New Roman" w:hAnsi="Times New Roman" w:cs="Times New Roman"/>
              </w:rPr>
            </w:pPr>
            <w:r w:rsidRPr="004B0048">
              <w:rPr>
                <w:rFonts w:ascii="Times New Roman" w:eastAsia="Times New Roman" w:hAnsi="Times New Roman" w:cs="Times New Roman"/>
                <w:b/>
              </w:rPr>
              <w:t>Užduotis</w:t>
            </w:r>
            <w:r w:rsidRPr="004B0048">
              <w:rPr>
                <w:rFonts w:ascii="Times New Roman" w:eastAsia="Times New Roman" w:hAnsi="Times New Roman" w:cs="Times New Roman"/>
              </w:rPr>
              <w:t>: Išsiaiškinti nurodytus konceptus, modeliuoti paketo MS VISIO pagalba.</w:t>
            </w:r>
          </w:p>
        </w:tc>
      </w:tr>
      <w:tr w:rsidR="07B8850E" w:rsidRPr="004B0048" w14:paraId="07FA50FE"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7B6F9968" w14:textId="637C85B4" w:rsidR="07B8850E" w:rsidRPr="004B0048" w:rsidRDefault="07B8850E" w:rsidP="005F7975">
            <w:pPr>
              <w:pStyle w:val="ListParagraph"/>
              <w:numPr>
                <w:ilvl w:val="0"/>
                <w:numId w:val="18"/>
              </w:numPr>
              <w:jc w:val="both"/>
              <w:rPr>
                <w:rFonts w:ascii="Times New Roman" w:eastAsia="Times New Roman" w:hAnsi="Times New Roman" w:cs="Times New Roman"/>
              </w:rPr>
            </w:pPr>
            <w:r w:rsidRPr="004B0048">
              <w:rPr>
                <w:rFonts w:ascii="Times New Roman" w:eastAsia="Times New Roman" w:hAnsi="Times New Roman" w:cs="Times New Roman"/>
              </w:rPr>
              <w:t>Pasirinkti modeliuojamą veiklos sritį (organizaciją). Užpildyti „Veiklos aprašą“. </w:t>
            </w:r>
          </w:p>
        </w:tc>
      </w:tr>
      <w:tr w:rsidR="07B8850E" w:rsidRPr="004B0048" w14:paraId="1DADF2FF"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05631755" w14:textId="2770138B" w:rsidR="07B8850E" w:rsidRPr="004B0048" w:rsidRDefault="07B8850E" w:rsidP="005F7975">
            <w:pPr>
              <w:pStyle w:val="ListParagraph"/>
              <w:numPr>
                <w:ilvl w:val="0"/>
                <w:numId w:val="17"/>
              </w:numPr>
              <w:jc w:val="both"/>
              <w:rPr>
                <w:rFonts w:ascii="Times New Roman" w:eastAsia="Times New Roman" w:hAnsi="Times New Roman" w:cs="Times New Roman"/>
              </w:rPr>
            </w:pPr>
            <w:r w:rsidRPr="004B0048">
              <w:rPr>
                <w:rFonts w:ascii="Times New Roman" w:eastAsia="Times New Roman" w:hAnsi="Times New Roman" w:cs="Times New Roman"/>
              </w:rPr>
              <w:t>Aprašyti savo modeliuojamą veiklos sritį kaip kibernetinę sistemą S = (I, P, O) pagal pavyzdį  (1 pav.)</w:t>
            </w:r>
          </w:p>
        </w:tc>
      </w:tr>
      <w:tr w:rsidR="07B8850E" w:rsidRPr="004B0048" w14:paraId="491658A6"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679576AF" w14:textId="329BC358" w:rsidR="07B8850E" w:rsidRPr="004B0048" w:rsidRDefault="07B8850E" w:rsidP="005F7975">
            <w:pPr>
              <w:pStyle w:val="ListParagraph"/>
              <w:numPr>
                <w:ilvl w:val="0"/>
                <w:numId w:val="16"/>
              </w:numPr>
              <w:jc w:val="both"/>
              <w:rPr>
                <w:rFonts w:ascii="Times New Roman" w:eastAsia="Times New Roman" w:hAnsi="Times New Roman" w:cs="Times New Roman"/>
              </w:rPr>
            </w:pPr>
            <w:r w:rsidRPr="004B0048">
              <w:rPr>
                <w:rFonts w:ascii="Times New Roman" w:eastAsia="Times New Roman" w:hAnsi="Times New Roman" w:cs="Times New Roman"/>
              </w:rPr>
              <w:t>Pateikti veiklos proceso Pj ir valdymo funkcijos Fi pavyzdžius (pagal 2 ir 3 pav.)</w:t>
            </w:r>
          </w:p>
        </w:tc>
      </w:tr>
      <w:tr w:rsidR="07B8850E" w:rsidRPr="004B0048" w14:paraId="5FC66717" w14:textId="77777777" w:rsidTr="07B8850E">
        <w:trPr>
          <w:trHeight w:val="300"/>
        </w:trPr>
        <w:tc>
          <w:tcPr>
            <w:tcW w:w="9180" w:type="dxa"/>
            <w:tcBorders>
              <w:top w:val="outset" w:sz="18" w:space="0" w:color="auto"/>
              <w:left w:val="outset" w:sz="18" w:space="0" w:color="auto"/>
              <w:bottom w:val="outset" w:sz="18" w:space="0" w:color="auto"/>
              <w:right w:val="outset" w:sz="18" w:space="0" w:color="auto"/>
            </w:tcBorders>
          </w:tcPr>
          <w:p w14:paraId="5C40D9C7" w14:textId="56FDD154" w:rsidR="07B8850E" w:rsidRPr="004B0048" w:rsidRDefault="07B8850E" w:rsidP="005F7975">
            <w:pPr>
              <w:pStyle w:val="ListParagraph"/>
              <w:numPr>
                <w:ilvl w:val="0"/>
                <w:numId w:val="15"/>
              </w:numPr>
              <w:jc w:val="both"/>
              <w:rPr>
                <w:rFonts w:ascii="Times New Roman" w:eastAsia="Times New Roman" w:hAnsi="Times New Roman" w:cs="Times New Roman"/>
              </w:rPr>
            </w:pPr>
            <w:r w:rsidRPr="004B0048">
              <w:rPr>
                <w:rFonts w:ascii="Times New Roman" w:eastAsia="Times New Roman" w:hAnsi="Times New Roman" w:cs="Times New Roman"/>
              </w:rPr>
              <w:lastRenderedPageBreak/>
              <w:t xml:space="preserve">Susipažinti su organizacijų veiklos modeliavimo hierarchija (4 pav. ir 1 </w:t>
            </w:r>
            <w:commentRangeStart w:id="6"/>
            <w:r w:rsidRPr="004B0048">
              <w:rPr>
                <w:rFonts w:ascii="Times New Roman" w:eastAsia="Times New Roman" w:hAnsi="Times New Roman" w:cs="Times New Roman"/>
              </w:rPr>
              <w:t>lentelė</w:t>
            </w:r>
            <w:commentRangeEnd w:id="6"/>
            <w:r w:rsidR="007938B5">
              <w:rPr>
                <w:rStyle w:val="CommentReference"/>
              </w:rPr>
              <w:commentReference w:id="6"/>
            </w:r>
            <w:r w:rsidRPr="004B0048">
              <w:rPr>
                <w:rFonts w:ascii="Times New Roman" w:eastAsia="Times New Roman" w:hAnsi="Times New Roman" w:cs="Times New Roman"/>
              </w:rPr>
              <w:t>)</w:t>
            </w:r>
          </w:p>
        </w:tc>
      </w:tr>
    </w:tbl>
    <w:p w14:paraId="68C1AD2D" w14:textId="00F5DBF4" w:rsidR="07B8850E" w:rsidRPr="004B0048" w:rsidRDefault="07B8850E" w:rsidP="005F7975">
      <w:pPr>
        <w:jc w:val="both"/>
        <w:rPr>
          <w:rFonts w:ascii="Times New Roman" w:eastAsia="Times New Roman" w:hAnsi="Times New Roman" w:cs="Times New Roman"/>
          <w:color w:val="000000" w:themeColor="text1"/>
        </w:rPr>
      </w:pPr>
    </w:p>
    <w:p w14:paraId="51662F75" w14:textId="22FD36FE" w:rsidR="07B8850E" w:rsidRPr="00D25093" w:rsidRDefault="3A841DBD" w:rsidP="005F7975">
      <w:pPr>
        <w:pStyle w:val="ISIAntrat1"/>
      </w:pPr>
      <w:bookmarkStart w:id="7" w:name="_Toc178517325"/>
      <w:r w:rsidRPr="006668C1">
        <w:t>UAB „McDonald’s” veiklos aprašas</w:t>
      </w:r>
      <w:bookmarkEnd w:id="7"/>
    </w:p>
    <w:p w14:paraId="6A01D009" w14:textId="3107A331" w:rsidR="00E12CDD" w:rsidRDefault="3A841DBD" w:rsidP="00E12CDD">
      <w:pPr>
        <w:pStyle w:val="ISIAntrat3"/>
        <w:rPr>
          <w:rFonts w:ascii="Times New Roman" w:eastAsia="Times New Roman" w:hAnsi="Times New Roman" w:cs="Times New Roman"/>
          <w:bCs/>
          <w:color w:val="000000" w:themeColor="text1"/>
        </w:rPr>
      </w:pPr>
      <w:bookmarkStart w:id="8" w:name="_Toc178517327"/>
      <w:r w:rsidRPr="004B0048">
        <w:rPr>
          <w:rFonts w:eastAsia="Times New Roman"/>
        </w:rPr>
        <w:t>Veiklos apibūdinimas</w:t>
      </w:r>
      <w:bookmarkEnd w:id="8"/>
    </w:p>
    <w:p w14:paraId="3393C47E" w14:textId="6F512AE0" w:rsidR="0093109A" w:rsidRDefault="0093109A" w:rsidP="009531C3">
      <w:pPr>
        <w:pStyle w:val="ISITekstas"/>
        <w:jc w:val="left"/>
        <w:rPr>
          <w:b/>
          <w:u w:val="single"/>
        </w:rPr>
      </w:pPr>
      <w:r w:rsidRPr="009531C3">
        <w:rPr>
          <w:b/>
          <w:u w:val="single"/>
        </w:rPr>
        <w:t>Organizacijos (veiklos srities) pavadinimas: „McDonald‘s“</w:t>
      </w:r>
    </w:p>
    <w:p w14:paraId="302B086F" w14:textId="77777777" w:rsidR="009531C3" w:rsidRPr="009531C3" w:rsidRDefault="009531C3" w:rsidP="009531C3">
      <w:pPr>
        <w:pStyle w:val="ISITekstas"/>
        <w:jc w:val="left"/>
        <w:rPr>
          <w:b/>
          <w:bCs/>
          <w:u w:val="single"/>
        </w:rPr>
      </w:pPr>
    </w:p>
    <w:p w14:paraId="10A4A257" w14:textId="5FD91251" w:rsidR="3A841DBD" w:rsidRPr="007938B5" w:rsidRDefault="3A841DBD" w:rsidP="008571DF">
      <w:pPr>
        <w:pStyle w:val="ISITekstas"/>
        <w:rPr>
          <w:rFonts w:eastAsia="Times New Roman"/>
          <w:color w:val="000000" w:themeColor="text1"/>
        </w:rPr>
      </w:pPr>
      <w:r w:rsidRPr="004B0048">
        <w:t xml:space="preserve">„McDonald’s” – tai vienas didžiausių greito maisto restoranų tinklų pasaulyje, kuriantis, gaminantis ir tiekiantis prekybai greito vartojimo maisto produktus, atitinkančius šiuolaikinio vartotojo lūkesčius. </w:t>
      </w:r>
      <w:r w:rsidR="009A008F">
        <w:rPr>
          <w:rFonts w:eastAsia="Times New Roman"/>
          <w:color w:val="000000" w:themeColor="text1"/>
        </w:rPr>
        <w:t xml:space="preserve">Šis tinklas dar žinomas, kaip </w:t>
      </w:r>
      <w:r w:rsidR="004068E4">
        <w:rPr>
          <w:rFonts w:eastAsia="Times New Roman"/>
          <w:color w:val="000000" w:themeColor="text1"/>
        </w:rPr>
        <w:t>greito, papra</w:t>
      </w:r>
      <w:r w:rsidR="00D073DA">
        <w:rPr>
          <w:rFonts w:eastAsia="Times New Roman"/>
          <w:color w:val="000000" w:themeColor="text1"/>
        </w:rPr>
        <w:t xml:space="preserve">sto ir itin skanaus maisto </w:t>
      </w:r>
      <w:r w:rsidR="00794517">
        <w:rPr>
          <w:rFonts w:eastAsia="Times New Roman"/>
          <w:color w:val="000000" w:themeColor="text1"/>
        </w:rPr>
        <w:t>simbolis</w:t>
      </w:r>
      <w:r w:rsidR="00855838">
        <w:rPr>
          <w:rFonts w:eastAsia="Times New Roman"/>
          <w:color w:val="000000" w:themeColor="text1"/>
        </w:rPr>
        <w:t xml:space="preserve">, kurio </w:t>
      </w:r>
      <w:r w:rsidR="00D3708F">
        <w:rPr>
          <w:rFonts w:eastAsia="Times New Roman"/>
          <w:color w:val="000000" w:themeColor="text1"/>
        </w:rPr>
        <w:t xml:space="preserve">produktais džiaugiasi milijonai žmonių. </w:t>
      </w:r>
      <w:sdt>
        <w:sdtPr>
          <w:rPr>
            <w:rFonts w:eastAsia="Times New Roman"/>
            <w:color w:val="000000" w:themeColor="text1"/>
          </w:rPr>
          <w:id w:val="480971291"/>
          <w:citation/>
        </w:sdtPr>
        <w:sdtEndPr/>
        <w:sdtContent>
          <w:r w:rsidR="00D3708F">
            <w:rPr>
              <w:rFonts w:eastAsia="Times New Roman"/>
              <w:color w:val="000000" w:themeColor="text1"/>
            </w:rPr>
            <w:fldChar w:fldCharType="begin"/>
          </w:r>
          <w:r w:rsidR="00D3708F">
            <w:rPr>
              <w:rFonts w:eastAsia="Times New Roman"/>
              <w:color w:val="000000" w:themeColor="text1"/>
              <w:lang w:val="en-US"/>
            </w:rPr>
            <w:instrText xml:space="preserve"> CITATION The24 \l 1033 </w:instrText>
          </w:r>
          <w:r w:rsidR="00D3708F">
            <w:rPr>
              <w:rFonts w:eastAsia="Times New Roman"/>
              <w:color w:val="000000" w:themeColor="text1"/>
            </w:rPr>
            <w:fldChar w:fldCharType="separate"/>
          </w:r>
          <w:r w:rsidR="00AD120C" w:rsidRPr="007938B5">
            <w:rPr>
              <w:rFonts w:eastAsia="Times New Roman"/>
              <w:noProof/>
              <w:color w:val="000000" w:themeColor="text1"/>
            </w:rPr>
            <w:t>[1]</w:t>
          </w:r>
          <w:r w:rsidR="00D3708F">
            <w:rPr>
              <w:rFonts w:eastAsia="Times New Roman"/>
              <w:color w:val="000000" w:themeColor="text1"/>
            </w:rPr>
            <w:fldChar w:fldCharType="end"/>
          </w:r>
        </w:sdtContent>
      </w:sdt>
      <w:r w:rsidR="004216C7">
        <w:rPr>
          <w:rFonts w:eastAsia="Times New Roman"/>
          <w:color w:val="000000" w:themeColor="text1"/>
        </w:rPr>
        <w:t xml:space="preserve"> </w:t>
      </w:r>
      <w:r w:rsidRPr="00A925CB">
        <w:rPr>
          <w:rFonts w:eastAsia="Times New Roman"/>
          <w:color w:val="000000" w:themeColor="text1"/>
        </w:rPr>
        <w:t>Organizacijos tikslas – užtikrinti skanių, kokybiškų ir g</w:t>
      </w:r>
      <w:r w:rsidR="42F770F9" w:rsidRPr="00A925CB">
        <w:rPr>
          <w:rFonts w:eastAsia="Times New Roman"/>
          <w:color w:val="000000" w:themeColor="text1"/>
        </w:rPr>
        <w:t>r</w:t>
      </w:r>
      <w:r w:rsidRPr="00A925CB">
        <w:rPr>
          <w:rFonts w:eastAsia="Times New Roman"/>
          <w:color w:val="000000" w:themeColor="text1"/>
        </w:rPr>
        <w:t>eitai paruošiamų maisto produktų tiekimą klient</w:t>
      </w:r>
      <w:r w:rsidR="00781FBF">
        <w:rPr>
          <w:rFonts w:eastAsia="Times New Roman"/>
          <w:color w:val="000000" w:themeColor="text1"/>
        </w:rPr>
        <w:t>ams</w:t>
      </w:r>
      <w:r w:rsidRPr="00A925CB">
        <w:rPr>
          <w:rFonts w:eastAsia="Times New Roman"/>
          <w:color w:val="000000" w:themeColor="text1"/>
        </w:rPr>
        <w:t xml:space="preserve"> kiekvieną dieną. „McDonald’s” komanda yra atsakinga už efektyvų gamybos procesą, nuo žaliavų tiekimo iki galutinio patiekalo pateikimo klientui. Įmonė nuolat stengiasi tobulinti savo paslaugas ir prisitaikyti prie klientų poreikių visame pasaulyje.</w:t>
      </w:r>
      <w:r w:rsidR="0059709E">
        <w:rPr>
          <w:rFonts w:eastAsia="Times New Roman"/>
          <w:color w:val="000000" w:themeColor="text1"/>
        </w:rPr>
        <w:t xml:space="preserve"> </w:t>
      </w:r>
      <w:r w:rsidR="00897A8A">
        <w:rPr>
          <w:rFonts w:eastAsia="Times New Roman"/>
          <w:color w:val="000000" w:themeColor="text1"/>
        </w:rPr>
        <w:t xml:space="preserve">Taip pat ji yra žinoma, kaip įmonė, </w:t>
      </w:r>
      <w:r w:rsidR="001F1259">
        <w:rPr>
          <w:rFonts w:eastAsia="Times New Roman"/>
          <w:color w:val="000000" w:themeColor="text1"/>
        </w:rPr>
        <w:t xml:space="preserve">užtikrinanti nuoširdžią ir </w:t>
      </w:r>
      <w:r w:rsidR="00DA5C4B">
        <w:rPr>
          <w:rFonts w:eastAsia="Times New Roman"/>
          <w:color w:val="000000" w:themeColor="text1"/>
        </w:rPr>
        <w:t>visus</w:t>
      </w:r>
      <w:r w:rsidR="00897A8A">
        <w:rPr>
          <w:rFonts w:eastAsia="Times New Roman"/>
          <w:color w:val="000000" w:themeColor="text1"/>
        </w:rPr>
        <w:t xml:space="preserve"> </w:t>
      </w:r>
      <w:r w:rsidR="00367A80">
        <w:rPr>
          <w:rFonts w:eastAsia="Times New Roman"/>
          <w:color w:val="000000" w:themeColor="text1"/>
        </w:rPr>
        <w:t>priimančią darbo aplinką. Taip yra ra</w:t>
      </w:r>
      <w:r w:rsidR="00E90B71">
        <w:rPr>
          <w:rFonts w:eastAsia="Times New Roman"/>
          <w:color w:val="000000" w:themeColor="text1"/>
        </w:rPr>
        <w:t>šoma,</w:t>
      </w:r>
      <w:r w:rsidR="0092129C">
        <w:rPr>
          <w:rFonts w:eastAsia="Times New Roman"/>
          <w:color w:val="000000" w:themeColor="text1"/>
        </w:rPr>
        <w:t xml:space="preserve"> </w:t>
      </w:r>
      <w:r w:rsidR="00E90B71">
        <w:rPr>
          <w:rFonts w:eastAsia="Times New Roman"/>
          <w:color w:val="000000" w:themeColor="text1"/>
        </w:rPr>
        <w:t>jų pačių puslapyje</w:t>
      </w:r>
      <w:r w:rsidR="0092129C">
        <w:rPr>
          <w:rFonts w:eastAsia="Times New Roman"/>
          <w:color w:val="000000" w:themeColor="text1"/>
        </w:rPr>
        <w:t xml:space="preserve">: </w:t>
      </w:r>
      <w:r w:rsidR="00897A8A">
        <w:rPr>
          <w:rFonts w:eastAsia="Times New Roman"/>
          <w:color w:val="000000" w:themeColor="text1"/>
        </w:rPr>
        <w:t>„</w:t>
      </w:r>
      <w:r w:rsidR="001F1259">
        <w:rPr>
          <w:rFonts w:eastAsia="Times New Roman"/>
          <w:color w:val="000000" w:themeColor="text1"/>
        </w:rPr>
        <w:t>Mūsų darbuotojai yra skirtingi, bet juos vienija džiaugsmas dirbant kartu vienoje komandoje</w:t>
      </w:r>
      <w:r w:rsidR="001F1259" w:rsidRPr="007938B5">
        <w:rPr>
          <w:rFonts w:eastAsia="Times New Roman"/>
          <w:color w:val="000000" w:themeColor="text1"/>
        </w:rPr>
        <w:t>”</w:t>
      </w:r>
      <w:sdt>
        <w:sdtPr>
          <w:rPr>
            <w:rFonts w:eastAsia="Times New Roman"/>
            <w:color w:val="000000" w:themeColor="text1"/>
            <w:lang w:val="en-US"/>
          </w:rPr>
          <w:id w:val="-1868279704"/>
          <w:citation/>
        </w:sdtPr>
        <w:sdtEndPr/>
        <w:sdtContent>
          <w:r w:rsidR="001F1259">
            <w:rPr>
              <w:rFonts w:eastAsia="Times New Roman"/>
              <w:color w:val="000000" w:themeColor="text1"/>
              <w:lang w:val="en-US"/>
            </w:rPr>
            <w:fldChar w:fldCharType="begin"/>
          </w:r>
          <w:r w:rsidR="001F1259" w:rsidRPr="007938B5">
            <w:rPr>
              <w:rFonts w:eastAsia="Times New Roman"/>
              <w:color w:val="000000" w:themeColor="text1"/>
            </w:rPr>
            <w:instrText xml:space="preserve"> CITATION McD24 \l 1033 </w:instrText>
          </w:r>
          <w:r w:rsidR="001F1259">
            <w:rPr>
              <w:rFonts w:eastAsia="Times New Roman"/>
              <w:color w:val="000000" w:themeColor="text1"/>
              <w:lang w:val="en-US"/>
            </w:rPr>
            <w:fldChar w:fldCharType="separate"/>
          </w:r>
          <w:r w:rsidR="00AD120C" w:rsidRPr="007938B5">
            <w:rPr>
              <w:rFonts w:eastAsia="Times New Roman"/>
              <w:noProof/>
              <w:color w:val="000000" w:themeColor="text1"/>
            </w:rPr>
            <w:t xml:space="preserve"> [2]</w:t>
          </w:r>
          <w:r w:rsidR="001F1259">
            <w:rPr>
              <w:rFonts w:eastAsia="Times New Roman"/>
              <w:color w:val="000000" w:themeColor="text1"/>
              <w:lang w:val="en-US"/>
            </w:rPr>
            <w:fldChar w:fldCharType="end"/>
          </w:r>
        </w:sdtContent>
      </w:sdt>
    </w:p>
    <w:p w14:paraId="54E9CC7F" w14:textId="77777777" w:rsidR="00AD0A03" w:rsidRPr="004B0048" w:rsidRDefault="00AD0A03" w:rsidP="005F7975">
      <w:pPr>
        <w:jc w:val="both"/>
        <w:rPr>
          <w:rFonts w:ascii="Times New Roman" w:eastAsia="Times New Roman" w:hAnsi="Times New Roman" w:cs="Times New Roman"/>
          <w:color w:val="000000" w:themeColor="text1"/>
        </w:rPr>
      </w:pPr>
    </w:p>
    <w:p w14:paraId="2E2BDC8B" w14:textId="39A44255" w:rsidR="00AD0A03" w:rsidRPr="004B0048" w:rsidRDefault="00AD0A03" w:rsidP="005F7975">
      <w:pPr>
        <w:jc w:val="both"/>
        <w:rPr>
          <w:rFonts w:ascii="Times New Roman" w:eastAsia="Times New Roman" w:hAnsi="Times New Roman" w:cs="Times New Roman"/>
          <w:color w:val="000000" w:themeColor="text1"/>
          <w:sz w:val="22"/>
          <w:szCs w:val="22"/>
        </w:rPr>
      </w:pPr>
    </w:p>
    <w:p w14:paraId="030B044C" w14:textId="5E478D8B" w:rsidR="00AD0A03" w:rsidRPr="004B0048" w:rsidRDefault="00532763" w:rsidP="00386512">
      <w:pPr>
        <w:pStyle w:val="Caption"/>
        <w:jc w:val="center"/>
        <w:rPr>
          <w:rFonts w:ascii="Times New Roman" w:eastAsia="Times New Roman" w:hAnsi="Times New Roman" w:cs="Times New Roman"/>
          <w:color w:val="000000" w:themeColor="text1"/>
          <w:sz w:val="22"/>
          <w:szCs w:val="22"/>
        </w:rPr>
      </w:pPr>
      <w:r w:rsidRPr="507758BF">
        <w:rPr>
          <w:rFonts w:ascii="Times New Roman" w:eastAsia="Times New Roman" w:hAnsi="Times New Roman" w:cs="Times New Roman"/>
          <w:sz w:val="22"/>
          <w:szCs w:val="22"/>
        </w:rPr>
        <w:fldChar w:fldCharType="begin"/>
      </w:r>
      <w: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1</w:t>
      </w:r>
      <w:r w:rsidRPr="507758BF">
        <w:rPr>
          <w:rFonts w:ascii="Times New Roman" w:eastAsia="Times New Roman" w:hAnsi="Times New Roman" w:cs="Times New Roman"/>
          <w:sz w:val="22"/>
          <w:szCs w:val="22"/>
        </w:rPr>
        <w:fldChar w:fldCharType="end"/>
      </w:r>
      <w:commentRangeStart w:id="9"/>
      <w:r w:rsidRPr="004B0048">
        <w:rPr>
          <w:rFonts w:ascii="Times New Roman" w:eastAsia="Times New Roman" w:hAnsi="Times New Roman" w:cs="Times New Roman"/>
          <w:b/>
          <w:bCs/>
          <w:noProof/>
          <w:color w:val="000000" w:themeColor="text1"/>
          <w:sz w:val="22"/>
          <w:szCs w:val="22"/>
        </w:rPr>
        <w:drawing>
          <wp:anchor distT="0" distB="0" distL="114300" distR="114300" simplePos="0" relativeHeight="251658241" behindDoc="0" locked="0" layoutInCell="1" allowOverlap="1" wp14:anchorId="69A3709F" wp14:editId="1B59CBAD">
            <wp:simplePos x="0" y="0"/>
            <wp:positionH relativeFrom="margin">
              <wp:align>left</wp:align>
            </wp:positionH>
            <wp:positionV relativeFrom="paragraph">
              <wp:posOffset>29845</wp:posOffset>
            </wp:positionV>
            <wp:extent cx="5130800" cy="3606800"/>
            <wp:effectExtent l="0" t="0" r="0" b="0"/>
            <wp:wrapTopAndBottom/>
            <wp:docPr id="41384163" name="Picture 3"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163" name="Picture 3" descr="A diagram with text and image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0" cy="3606800"/>
                    </a:xfrm>
                    <a:prstGeom prst="rect">
                      <a:avLst/>
                    </a:prstGeom>
                    <a:noFill/>
                    <a:ln>
                      <a:noFill/>
                    </a:ln>
                  </pic:spPr>
                </pic:pic>
              </a:graphicData>
            </a:graphic>
          </wp:anchor>
        </w:drawing>
      </w:r>
      <w:commentRangeEnd w:id="9"/>
      <w:r w:rsidR="007938B5">
        <w:rPr>
          <w:rStyle w:val="CommentReference"/>
          <w:i w:val="0"/>
          <w:iCs w:val="0"/>
          <w:color w:val="auto"/>
        </w:rPr>
        <w:commentReference w:id="9"/>
      </w:r>
      <w:r w:rsidRPr="507758BF">
        <w:rPr>
          <w:rFonts w:ascii="Times New Roman" w:eastAsia="Times New Roman" w:hAnsi="Times New Roman" w:cs="Times New Roman"/>
          <w:sz w:val="22"/>
          <w:szCs w:val="22"/>
        </w:rPr>
        <w:t xml:space="preserve"> </w:t>
      </w:r>
      <w:r w:rsidR="00AD0A03" w:rsidRPr="004B0048">
        <w:rPr>
          <w:rFonts w:ascii="Times New Roman" w:hAnsi="Times New Roman" w:cs="Times New Roman"/>
          <w:sz w:val="22"/>
          <w:szCs w:val="22"/>
        </w:rPr>
        <w:t xml:space="preserve">pav. </w:t>
      </w:r>
      <w:commentRangeStart w:id="10"/>
      <w:r w:rsidR="00AD0A03" w:rsidRPr="004B0048">
        <w:rPr>
          <w:rFonts w:ascii="Times New Roman" w:hAnsi="Times New Roman" w:cs="Times New Roman"/>
          <w:sz w:val="22"/>
          <w:szCs w:val="22"/>
        </w:rPr>
        <w:t xml:space="preserve">pateikiamas </w:t>
      </w:r>
      <w:r w:rsidR="007410F5" w:rsidRPr="004B0048">
        <w:rPr>
          <w:rFonts w:ascii="Times New Roman" w:hAnsi="Times New Roman" w:cs="Times New Roman"/>
          <w:sz w:val="22"/>
          <w:szCs w:val="22"/>
        </w:rPr>
        <w:t xml:space="preserve">pasirinktos organizacijos </w:t>
      </w:r>
      <w:commentRangeEnd w:id="10"/>
      <w:r w:rsidR="007938B5">
        <w:rPr>
          <w:rStyle w:val="CommentReference"/>
          <w:i w:val="0"/>
          <w:iCs w:val="0"/>
          <w:color w:val="auto"/>
        </w:rPr>
        <w:commentReference w:id="10"/>
      </w:r>
      <w:r w:rsidR="007410F5" w:rsidRPr="004B0048">
        <w:rPr>
          <w:rFonts w:ascii="Times New Roman" w:hAnsi="Times New Roman" w:cs="Times New Roman"/>
          <w:sz w:val="22"/>
          <w:szCs w:val="22"/>
        </w:rPr>
        <w:t xml:space="preserve">„McDonald‘s“ </w:t>
      </w:r>
      <w:r w:rsidR="00E262A6" w:rsidRPr="004B0048">
        <w:rPr>
          <w:rFonts w:ascii="Times New Roman" w:hAnsi="Times New Roman" w:cs="Times New Roman"/>
          <w:sz w:val="22"/>
          <w:szCs w:val="22"/>
        </w:rPr>
        <w:t xml:space="preserve">M.Porterio vertės grandinės modelis, analizuojantis </w:t>
      </w:r>
      <w:r w:rsidR="002E750A" w:rsidRPr="004B0048">
        <w:rPr>
          <w:rFonts w:ascii="Times New Roman" w:hAnsi="Times New Roman" w:cs="Times New Roman"/>
          <w:sz w:val="22"/>
          <w:szCs w:val="22"/>
        </w:rPr>
        <w:t xml:space="preserve">pagrindines </w:t>
      </w:r>
      <w:r w:rsidR="00AB04EB" w:rsidRPr="004B0048">
        <w:rPr>
          <w:rFonts w:ascii="Times New Roman" w:hAnsi="Times New Roman" w:cs="Times New Roman"/>
          <w:sz w:val="22"/>
          <w:szCs w:val="22"/>
        </w:rPr>
        <w:t xml:space="preserve">įmonės </w:t>
      </w:r>
      <w:r w:rsidR="00C43175" w:rsidRPr="004B0048">
        <w:rPr>
          <w:rFonts w:ascii="Times New Roman" w:hAnsi="Times New Roman" w:cs="Times New Roman"/>
          <w:sz w:val="22"/>
          <w:szCs w:val="22"/>
        </w:rPr>
        <w:t>strategines veiklas</w:t>
      </w:r>
      <w:r w:rsidR="00AE772D" w:rsidRPr="507758BF">
        <w:rPr>
          <w:rFonts w:ascii="Times New Roman" w:eastAsia="Times New Roman" w:hAnsi="Times New Roman" w:cs="Times New Roman"/>
          <w:sz w:val="22"/>
          <w:szCs w:val="22"/>
        </w:rPr>
        <w:t>.</w:t>
      </w:r>
      <w:sdt>
        <w:sdtPr>
          <w:rPr>
            <w:rFonts w:ascii="Times New Roman" w:eastAsia="Times New Roman" w:hAnsi="Times New Roman" w:cs="Times New Roman"/>
            <w:sz w:val="22"/>
            <w:szCs w:val="22"/>
          </w:rPr>
          <w:id w:val="164370799"/>
          <w:citation/>
        </w:sdtPr>
        <w:sdtEndPr/>
        <w:sdtContent>
          <w:r w:rsidR="0089065F" w:rsidRPr="507758BF">
            <w:rPr>
              <w:rFonts w:ascii="Times New Roman" w:eastAsia="Times New Roman" w:hAnsi="Times New Roman" w:cs="Times New Roman"/>
              <w:sz w:val="22"/>
              <w:szCs w:val="22"/>
            </w:rPr>
            <w:fldChar w:fldCharType="begin"/>
          </w:r>
          <w:r w:rsidR="0089065F" w:rsidRPr="507758BF">
            <w:rPr>
              <w:rFonts w:ascii="Times New Roman" w:eastAsia="Times New Roman" w:hAnsi="Times New Roman" w:cs="Times New Roman"/>
              <w:sz w:val="22"/>
              <w:szCs w:val="22"/>
            </w:rPr>
            <w:instrText xml:space="preserve"> CITATION Tar24 \l 1033 </w:instrText>
          </w:r>
          <w:r w:rsidR="0089065F" w:rsidRPr="507758BF">
            <w:rPr>
              <w:rFonts w:ascii="Times New Roman" w:eastAsia="Times New Roman" w:hAnsi="Times New Roman" w:cs="Times New Roman"/>
              <w:sz w:val="22"/>
              <w:szCs w:val="22"/>
            </w:rPr>
            <w:fldChar w:fldCharType="separate"/>
          </w:r>
          <w:r w:rsidR="00AD120C">
            <w:rPr>
              <w:rFonts w:ascii="Times New Roman" w:eastAsia="Times New Roman" w:hAnsi="Times New Roman" w:cs="Times New Roman"/>
              <w:noProof/>
              <w:sz w:val="22"/>
              <w:szCs w:val="22"/>
            </w:rPr>
            <w:t xml:space="preserve"> </w:t>
          </w:r>
          <w:r w:rsidR="00AD120C" w:rsidRPr="00AD120C">
            <w:rPr>
              <w:rFonts w:ascii="Times New Roman" w:eastAsia="Times New Roman" w:hAnsi="Times New Roman" w:cs="Times New Roman"/>
              <w:noProof/>
              <w:sz w:val="22"/>
              <w:szCs w:val="22"/>
            </w:rPr>
            <w:t>[3]</w:t>
          </w:r>
          <w:r w:rsidR="0089065F" w:rsidRPr="507758BF">
            <w:rPr>
              <w:rFonts w:ascii="Times New Roman" w:eastAsia="Times New Roman" w:hAnsi="Times New Roman" w:cs="Times New Roman"/>
              <w:sz w:val="22"/>
              <w:szCs w:val="22"/>
            </w:rPr>
            <w:fldChar w:fldCharType="end"/>
          </w:r>
        </w:sdtContent>
      </w:sdt>
    </w:p>
    <w:p w14:paraId="4F2E13A3" w14:textId="5D99F037" w:rsidR="00AD0A03" w:rsidRPr="004B0048" w:rsidRDefault="00AD0A03" w:rsidP="005F7975">
      <w:pPr>
        <w:jc w:val="both"/>
        <w:rPr>
          <w:rFonts w:ascii="Times New Roman" w:eastAsia="Times New Roman" w:hAnsi="Times New Roman" w:cs="Times New Roman"/>
          <w:b/>
          <w:color w:val="000000" w:themeColor="text1"/>
        </w:rPr>
      </w:pPr>
    </w:p>
    <w:p w14:paraId="1675AB3D" w14:textId="04586BD9" w:rsidR="3A841DBD" w:rsidRPr="00A925CB" w:rsidRDefault="3A841DBD" w:rsidP="008571DF">
      <w:pPr>
        <w:pStyle w:val="ISITekstas"/>
        <w:rPr>
          <w:rFonts w:eastAsia="Times New Roman"/>
          <w:color w:val="000000" w:themeColor="text1"/>
        </w:rPr>
      </w:pPr>
      <w:r w:rsidRPr="507758BF">
        <w:rPr>
          <w:rFonts w:eastAsia="Times New Roman"/>
        </w:rPr>
        <w:t xml:space="preserve">Kad įmonės darbas vyktų sklandžiai, visa jos </w:t>
      </w:r>
      <w:r w:rsidRPr="00A925CB">
        <w:rPr>
          <w:rFonts w:eastAsia="Times New Roman"/>
          <w:color w:val="000000" w:themeColor="text1"/>
        </w:rPr>
        <w:t>komanda yra išsikėlusi šiuos tikslus:</w:t>
      </w:r>
    </w:p>
    <w:p w14:paraId="0EF31E11" w14:textId="16D0686C" w:rsidR="3A841DBD" w:rsidRPr="00A925CB" w:rsidRDefault="3A841DBD" w:rsidP="002F457E">
      <w:pPr>
        <w:pStyle w:val="ISISraasnum"/>
        <w:rPr>
          <w:rFonts w:eastAsia="Times New Roman"/>
          <w:color w:val="000000" w:themeColor="text1"/>
        </w:rPr>
      </w:pPr>
      <w:commentRangeStart w:id="11"/>
      <w:r w:rsidRPr="507758BF">
        <w:rPr>
          <w:rFonts w:eastAsia="Times New Roman"/>
        </w:rPr>
        <w:t>Užtikrinti aukščiausią maisto kokybę ir saugumą.</w:t>
      </w:r>
    </w:p>
    <w:p w14:paraId="7D2B0D1F" w14:textId="68365F33" w:rsidR="3A841DBD" w:rsidRPr="00A925CB" w:rsidRDefault="3A841DBD" w:rsidP="002F457E">
      <w:pPr>
        <w:pStyle w:val="ISISraasnum"/>
        <w:rPr>
          <w:rFonts w:eastAsia="Times New Roman"/>
          <w:color w:val="000000" w:themeColor="text1"/>
        </w:rPr>
      </w:pPr>
      <w:r w:rsidRPr="507758BF">
        <w:rPr>
          <w:rFonts w:eastAsia="Times New Roman"/>
        </w:rPr>
        <w:t>Skatinti tvarius ir aplinkai draugiškus verslo procesus.</w:t>
      </w:r>
    </w:p>
    <w:p w14:paraId="1A7E7801" w14:textId="4CA2605A" w:rsidR="3A841DBD" w:rsidRPr="00A925CB" w:rsidRDefault="3A841DBD" w:rsidP="002F457E">
      <w:pPr>
        <w:pStyle w:val="ISISraasnum"/>
        <w:rPr>
          <w:rFonts w:eastAsia="Times New Roman"/>
          <w:color w:val="000000" w:themeColor="text1"/>
        </w:rPr>
      </w:pPr>
      <w:r w:rsidRPr="507758BF">
        <w:rPr>
          <w:rFonts w:eastAsia="Times New Roman"/>
        </w:rPr>
        <w:t>Palaikyti glaudų ryšį su klientais, siekiant gerinti aptarnavimą ir produktų kokybę.</w:t>
      </w:r>
    </w:p>
    <w:p w14:paraId="710E79A5" w14:textId="58C59890" w:rsidR="00A5529F" w:rsidRDefault="3A841DBD" w:rsidP="002F457E">
      <w:pPr>
        <w:pStyle w:val="ISISraasnum"/>
        <w:rPr>
          <w:rFonts w:eastAsia="Times New Roman"/>
          <w:color w:val="000000" w:themeColor="text1"/>
        </w:rPr>
      </w:pPr>
      <w:r w:rsidRPr="507758BF">
        <w:rPr>
          <w:rFonts w:eastAsia="Times New Roman"/>
        </w:rPr>
        <w:t>Skleisti naujus produktus, atsižvelgiant į vartotojų poreikius ir tendencijas.</w:t>
      </w:r>
      <w:commentRangeEnd w:id="11"/>
      <w:r w:rsidR="007938B5">
        <w:rPr>
          <w:rStyle w:val="CommentReference"/>
          <w:rFonts w:asciiTheme="minorHAnsi" w:hAnsiTheme="minorHAnsi" w:cstheme="minorBidi"/>
          <w:kern w:val="2"/>
          <w14:ligatures w14:val="standardContextual"/>
        </w:rPr>
        <w:commentReference w:id="11"/>
      </w:r>
    </w:p>
    <w:p w14:paraId="03B4BF9E" w14:textId="6DA765A2" w:rsidR="008B797E" w:rsidRPr="008B797E" w:rsidRDefault="008B797E" w:rsidP="008571DF">
      <w:pPr>
        <w:pStyle w:val="ISITekstas"/>
        <w:rPr>
          <w:rFonts w:eastAsia="Times New Roman"/>
          <w:color w:val="000000" w:themeColor="text1"/>
        </w:rPr>
      </w:pPr>
      <w:r w:rsidRPr="004B0048">
        <w:t xml:space="preserve">Taip pat, </w:t>
      </w:r>
      <w:r w:rsidR="00885E01">
        <w:rPr>
          <w:rFonts w:eastAsia="Times New Roman"/>
          <w:color w:val="000000" w:themeColor="text1"/>
        </w:rPr>
        <w:t xml:space="preserve">šios </w:t>
      </w:r>
      <w:r w:rsidR="00F34E6D">
        <w:rPr>
          <w:rFonts w:eastAsia="Times New Roman"/>
          <w:color w:val="000000" w:themeColor="text1"/>
        </w:rPr>
        <w:t xml:space="preserve">įmonės vertybės yra itin svarbios visiems jos nariams, nes tai ne tik </w:t>
      </w:r>
      <w:r w:rsidR="0019252C">
        <w:rPr>
          <w:rFonts w:eastAsia="Times New Roman"/>
          <w:color w:val="000000" w:themeColor="text1"/>
        </w:rPr>
        <w:t xml:space="preserve">lemia </w:t>
      </w:r>
      <w:r w:rsidR="00D23338">
        <w:rPr>
          <w:rFonts w:eastAsia="Times New Roman"/>
          <w:color w:val="000000" w:themeColor="text1"/>
        </w:rPr>
        <w:t xml:space="preserve">prekės </w:t>
      </w:r>
      <w:r w:rsidR="00EB257D">
        <w:rPr>
          <w:rFonts w:eastAsia="Times New Roman"/>
          <w:color w:val="000000" w:themeColor="text1"/>
        </w:rPr>
        <w:t xml:space="preserve">ženklo įvaizdį vartotojams, bet ir </w:t>
      </w:r>
      <w:r w:rsidR="0019252C">
        <w:rPr>
          <w:rFonts w:eastAsia="Times New Roman"/>
          <w:color w:val="000000" w:themeColor="text1"/>
        </w:rPr>
        <w:t xml:space="preserve">formuoja </w:t>
      </w:r>
      <w:r w:rsidR="002456EB">
        <w:rPr>
          <w:rFonts w:eastAsia="Times New Roman"/>
          <w:color w:val="000000" w:themeColor="text1"/>
        </w:rPr>
        <w:t>įsitikinimus ir prioritetus.</w:t>
      </w:r>
      <w:sdt>
        <w:sdtPr>
          <w:rPr>
            <w:rFonts w:eastAsia="Times New Roman"/>
            <w:color w:val="000000" w:themeColor="text1"/>
          </w:rPr>
          <w:id w:val="1736040600"/>
          <w:citation/>
        </w:sdtPr>
        <w:sdtEndPr/>
        <w:sdtContent>
          <w:r w:rsidR="002456EB">
            <w:rPr>
              <w:rFonts w:eastAsia="Times New Roman"/>
              <w:color w:val="000000" w:themeColor="text1"/>
            </w:rPr>
            <w:fldChar w:fldCharType="begin"/>
          </w:r>
          <w:r w:rsidR="002456EB">
            <w:rPr>
              <w:rFonts w:eastAsia="Times New Roman"/>
              <w:color w:val="000000" w:themeColor="text1"/>
            </w:rPr>
            <w:instrText xml:space="preserve"> CITATION McD241 \l 1063 </w:instrText>
          </w:r>
          <w:r w:rsidR="002456EB">
            <w:rPr>
              <w:rFonts w:eastAsia="Times New Roman"/>
              <w:color w:val="000000" w:themeColor="text1"/>
            </w:rPr>
            <w:fldChar w:fldCharType="separate"/>
          </w:r>
          <w:r w:rsidR="00AD120C">
            <w:rPr>
              <w:rFonts w:eastAsia="Times New Roman"/>
              <w:noProof/>
              <w:color w:val="000000" w:themeColor="text1"/>
            </w:rPr>
            <w:t xml:space="preserve"> </w:t>
          </w:r>
          <w:r w:rsidR="00AD120C" w:rsidRPr="00AD120C">
            <w:rPr>
              <w:rFonts w:eastAsia="Times New Roman"/>
              <w:noProof/>
              <w:color w:val="000000" w:themeColor="text1"/>
            </w:rPr>
            <w:t>[4]</w:t>
          </w:r>
          <w:r w:rsidR="002456EB">
            <w:rPr>
              <w:rFonts w:eastAsia="Times New Roman"/>
              <w:color w:val="000000" w:themeColor="text1"/>
            </w:rPr>
            <w:fldChar w:fldCharType="end"/>
          </w:r>
        </w:sdtContent>
      </w:sdt>
    </w:p>
    <w:p w14:paraId="66003822" w14:textId="47304C93" w:rsidR="07B8850E" w:rsidRPr="004B0048" w:rsidRDefault="07B8850E" w:rsidP="008571DF">
      <w:pPr>
        <w:pStyle w:val="ISITekstas"/>
        <w:rPr>
          <w:rFonts w:eastAsia="Times New Roman"/>
        </w:rPr>
      </w:pPr>
    </w:p>
    <w:p w14:paraId="65A29F07" w14:textId="25259D5E" w:rsidR="3A841DBD" w:rsidRPr="007938B5" w:rsidRDefault="3A841DBD" w:rsidP="008571DF">
      <w:pPr>
        <w:pStyle w:val="ISITekstas"/>
        <w:rPr>
          <w:rFonts w:eastAsia="Times New Roman"/>
          <w:color w:val="000000" w:themeColor="text1"/>
        </w:rPr>
      </w:pPr>
      <w:r w:rsidRPr="004B0048">
        <w:t>Patį gamybos procesą įmonėje formuoja žaliavų pirkimas iš tiekėjų, žaliavų transportavimas į restoranus visame pasaulyje, maisto gaminimas pagal griežtus kokybės standartus ir galutinio produkto pristatymas klientui. Be to, įmonė turi nuolatinės kokybės kontrolės sistemas, kurios užtikrina kiekvieno pagaminto produkto atitikimą keliamiems reikalavimams.</w:t>
      </w:r>
      <w:r w:rsidR="008E7D68">
        <w:rPr>
          <w:rFonts w:eastAsia="Times New Roman"/>
          <w:color w:val="000000" w:themeColor="text1"/>
        </w:rPr>
        <w:t xml:space="preserve"> </w:t>
      </w:r>
      <w:r w:rsidR="007A5BC9" w:rsidRPr="007938B5">
        <w:rPr>
          <w:rFonts w:eastAsia="Times New Roman"/>
          <w:color w:val="000000" w:themeColor="text1"/>
        </w:rPr>
        <w:t xml:space="preserve">2023 </w:t>
      </w:r>
      <w:r w:rsidR="007A5BC9">
        <w:rPr>
          <w:rFonts w:eastAsia="Times New Roman"/>
          <w:color w:val="000000" w:themeColor="text1"/>
        </w:rPr>
        <w:t>met</w:t>
      </w:r>
      <w:r w:rsidR="00BB79C4">
        <w:rPr>
          <w:rFonts w:eastAsia="Times New Roman"/>
          <w:color w:val="000000" w:themeColor="text1"/>
        </w:rPr>
        <w:t>ai</w:t>
      </w:r>
      <w:r w:rsidR="004B6514">
        <w:rPr>
          <w:rFonts w:eastAsia="Times New Roman"/>
          <w:color w:val="000000" w:themeColor="text1"/>
        </w:rPr>
        <w:t xml:space="preserve"> įmonė </w:t>
      </w:r>
      <w:r w:rsidR="005707E3">
        <w:rPr>
          <w:rFonts w:eastAsia="Times New Roman"/>
          <w:color w:val="000000" w:themeColor="text1"/>
        </w:rPr>
        <w:t>išėmė visus</w:t>
      </w:r>
      <w:r w:rsidR="00AF4F1D">
        <w:rPr>
          <w:rFonts w:eastAsia="Times New Roman"/>
          <w:color w:val="000000" w:themeColor="text1"/>
        </w:rPr>
        <w:t xml:space="preserve"> pridėtinius </w:t>
      </w:r>
      <w:r w:rsidR="007928F1">
        <w:rPr>
          <w:rFonts w:eastAsia="Times New Roman"/>
          <w:color w:val="000000" w:themeColor="text1"/>
        </w:rPr>
        <w:t>skoniu</w:t>
      </w:r>
      <w:r w:rsidR="00CE67D7">
        <w:rPr>
          <w:rFonts w:eastAsia="Times New Roman"/>
          <w:color w:val="000000" w:themeColor="text1"/>
        </w:rPr>
        <w:t>s ir pridėjo</w:t>
      </w:r>
      <w:r w:rsidR="002655DA">
        <w:rPr>
          <w:rFonts w:eastAsia="Times New Roman"/>
          <w:color w:val="000000" w:themeColor="text1"/>
        </w:rPr>
        <w:t xml:space="preserve"> bei palaikė spalvas</w:t>
      </w:r>
      <w:r w:rsidR="00B02ED2">
        <w:rPr>
          <w:rFonts w:eastAsia="Times New Roman"/>
          <w:color w:val="000000" w:themeColor="text1"/>
        </w:rPr>
        <w:t xml:space="preserve"> ir </w:t>
      </w:r>
      <w:r w:rsidR="00C70C71">
        <w:rPr>
          <w:rFonts w:eastAsia="Times New Roman"/>
          <w:color w:val="000000" w:themeColor="text1"/>
        </w:rPr>
        <w:t>produktus tik iš natūralių šaltinių</w:t>
      </w:r>
      <w:sdt>
        <w:sdtPr>
          <w:rPr>
            <w:rFonts w:eastAsia="Times New Roman"/>
            <w:color w:val="000000" w:themeColor="text1"/>
          </w:rPr>
          <w:id w:val="1067851225"/>
          <w:citation/>
        </w:sdtPr>
        <w:sdtEndPr/>
        <w:sdtContent>
          <w:r w:rsidR="00C70C71">
            <w:rPr>
              <w:rFonts w:eastAsia="Times New Roman"/>
              <w:color w:val="000000" w:themeColor="text1"/>
            </w:rPr>
            <w:fldChar w:fldCharType="begin"/>
          </w:r>
          <w:r w:rsidR="00C70C71" w:rsidRPr="007938B5">
            <w:rPr>
              <w:rFonts w:eastAsia="Times New Roman"/>
              <w:color w:val="000000" w:themeColor="text1"/>
            </w:rPr>
            <w:instrText xml:space="preserve"> CITATION Nut24 \l 1033 </w:instrText>
          </w:r>
          <w:r w:rsidR="00C70C71">
            <w:rPr>
              <w:rFonts w:eastAsia="Times New Roman"/>
              <w:color w:val="000000" w:themeColor="text1"/>
            </w:rPr>
            <w:fldChar w:fldCharType="separate"/>
          </w:r>
          <w:r w:rsidR="00AD120C" w:rsidRPr="007938B5">
            <w:rPr>
              <w:rFonts w:eastAsia="Times New Roman"/>
              <w:noProof/>
              <w:color w:val="000000" w:themeColor="text1"/>
            </w:rPr>
            <w:t xml:space="preserve"> [5]</w:t>
          </w:r>
          <w:r w:rsidR="00C70C71">
            <w:rPr>
              <w:rFonts w:eastAsia="Times New Roman"/>
              <w:color w:val="000000" w:themeColor="text1"/>
            </w:rPr>
            <w:fldChar w:fldCharType="end"/>
          </w:r>
        </w:sdtContent>
      </w:sdt>
    </w:p>
    <w:p w14:paraId="02514BD6" w14:textId="71A3416F" w:rsidR="07B8850E" w:rsidRPr="004B0048" w:rsidRDefault="07B8850E" w:rsidP="005F7975">
      <w:pPr>
        <w:jc w:val="both"/>
        <w:rPr>
          <w:rFonts w:ascii="Times New Roman" w:eastAsia="Times New Roman" w:hAnsi="Times New Roman" w:cs="Times New Roman"/>
          <w:color w:val="000000" w:themeColor="text1"/>
        </w:rPr>
      </w:pPr>
    </w:p>
    <w:p w14:paraId="235A11C9" w14:textId="1F3D7F9A" w:rsidR="3A841DBD" w:rsidRPr="004B0048" w:rsidRDefault="3A841DBD" w:rsidP="00474DE3">
      <w:pPr>
        <w:pStyle w:val="ISIAntrat3"/>
        <w:rPr>
          <w:rFonts w:eastAsia="Times New Roman"/>
        </w:rPr>
      </w:pPr>
      <w:bookmarkStart w:id="12" w:name="_Toc178517328"/>
      <w:r w:rsidRPr="004B0048">
        <w:rPr>
          <w:rFonts w:eastAsia="Times New Roman"/>
        </w:rPr>
        <w:t>Pagrindinės veiklos valdymo funkcijos</w:t>
      </w:r>
      <w:bookmarkEnd w:id="12"/>
    </w:p>
    <w:p w14:paraId="361D6EA1" w14:textId="75CB1DEA" w:rsidR="07B8850E" w:rsidRPr="00A925CB" w:rsidRDefault="3A841DBD" w:rsidP="002F457E">
      <w:pPr>
        <w:pStyle w:val="ISITekstas"/>
        <w:rPr>
          <w:rFonts w:eastAsia="Times New Roman"/>
          <w:color w:val="000000" w:themeColor="text1"/>
        </w:rPr>
      </w:pPr>
      <w:commentRangeStart w:id="13"/>
      <w:r w:rsidRPr="507758BF">
        <w:rPr>
          <w:rFonts w:eastAsia="Times New Roman"/>
        </w:rPr>
        <w:t>„McDonald’s”, kaip ir dauguma kitų įmonių, negali atlikti savo funkcijų, be</w:t>
      </w:r>
      <w:r w:rsidR="72DB6D4C" w:rsidRPr="00A925CB">
        <w:rPr>
          <w:rFonts w:eastAsia="Times New Roman"/>
          <w:color w:val="000000" w:themeColor="text1"/>
        </w:rPr>
        <w:t xml:space="preserve"> tinkamai apmokyto ir paruošto personalo. Personalo valdymo </w:t>
      </w:r>
      <w:r w:rsidR="40831D5D" w:rsidRPr="00A925CB">
        <w:rPr>
          <w:rFonts w:eastAsia="Times New Roman"/>
          <w:color w:val="000000" w:themeColor="text1"/>
        </w:rPr>
        <w:t>skyrius yra atsakingas už darbuotojų paiešką, jų atrankas ir tinkamą apmokymą pagal nustatytus standartus.</w:t>
      </w:r>
      <w:r w:rsidR="30E7D9AC" w:rsidRPr="00A925CB">
        <w:rPr>
          <w:rFonts w:eastAsia="Times New Roman"/>
          <w:color w:val="000000" w:themeColor="text1"/>
        </w:rPr>
        <w:t xml:space="preserve"> Finansų valdymas, taip pat yra itin reikšminga funkcija įmonei. Šio skyriaus specialistai apima</w:t>
      </w:r>
      <w:r w:rsidR="490FF2D0" w:rsidRPr="00A925CB">
        <w:rPr>
          <w:rFonts w:eastAsia="Times New Roman"/>
          <w:color w:val="000000" w:themeColor="text1"/>
        </w:rPr>
        <w:t xml:space="preserve"> visą išlaidų kontrolę, analizuoja ir vertina dabartinę, būsimą ir buvusias įmonės padėtis, taip pat sudaro įmonės biudžetą. Toks </w:t>
      </w:r>
      <w:r w:rsidR="5672820E" w:rsidRPr="00A925CB">
        <w:rPr>
          <w:rFonts w:eastAsia="Times New Roman"/>
          <w:color w:val="000000" w:themeColor="text1"/>
        </w:rPr>
        <w:t xml:space="preserve">skyriaus darbas padeda visiems pasiekti tikslus paprasčiau ir </w:t>
      </w:r>
      <w:r w:rsidR="7560C1FC" w:rsidRPr="00A925CB">
        <w:rPr>
          <w:rFonts w:eastAsia="Times New Roman"/>
          <w:color w:val="000000" w:themeColor="text1"/>
        </w:rPr>
        <w:t>efektyviau.</w:t>
      </w:r>
      <w:r w:rsidR="1DF352C5" w:rsidRPr="00A925CB">
        <w:rPr>
          <w:rFonts w:eastAsia="Times New Roman"/>
          <w:color w:val="000000" w:themeColor="text1"/>
        </w:rPr>
        <w:t xml:space="preserve"> Marketingas – kita labai svarbi veiklos funkcija. Šios funkcijos tikslas yra klientų pritraukimas ir vardo skleidimas</w:t>
      </w:r>
      <w:r w:rsidR="241526BD" w:rsidRPr="00A925CB">
        <w:rPr>
          <w:rFonts w:eastAsia="Times New Roman"/>
          <w:color w:val="000000" w:themeColor="text1"/>
        </w:rPr>
        <w:t>, kuriant įvairias reklamines kampanijas ar darant specialias rinkos analizes</w:t>
      </w:r>
      <w:r w:rsidR="1DF352C5" w:rsidRPr="00A925CB">
        <w:rPr>
          <w:rFonts w:eastAsia="Times New Roman"/>
          <w:color w:val="000000" w:themeColor="text1"/>
        </w:rPr>
        <w:t xml:space="preserve">. </w:t>
      </w:r>
      <w:r w:rsidR="09288A23" w:rsidRPr="00A925CB">
        <w:rPr>
          <w:rFonts w:eastAsia="Times New Roman"/>
          <w:color w:val="000000" w:themeColor="text1"/>
        </w:rPr>
        <w:t xml:space="preserve">Šiame projekte </w:t>
      </w:r>
      <w:r w:rsidR="1070F51F" w:rsidRPr="00A925CB">
        <w:rPr>
          <w:rFonts w:eastAsia="Times New Roman"/>
          <w:color w:val="000000" w:themeColor="text1"/>
        </w:rPr>
        <w:t xml:space="preserve">kompiuterizuoti nusprendėme </w:t>
      </w:r>
      <w:r w:rsidR="09288A23" w:rsidRPr="00A925CB">
        <w:rPr>
          <w:rFonts w:eastAsia="Times New Roman"/>
          <w:color w:val="000000" w:themeColor="text1"/>
        </w:rPr>
        <w:t xml:space="preserve">marketingo </w:t>
      </w:r>
      <w:r w:rsidR="32114926" w:rsidRPr="00A925CB">
        <w:rPr>
          <w:rFonts w:eastAsia="Times New Roman"/>
          <w:color w:val="000000" w:themeColor="text1"/>
        </w:rPr>
        <w:t>valdymo funkciją.</w:t>
      </w:r>
      <w:commentRangeEnd w:id="13"/>
      <w:r w:rsidR="007938B5">
        <w:rPr>
          <w:rStyle w:val="CommentReference"/>
          <w:rFonts w:asciiTheme="minorHAnsi" w:hAnsiTheme="minorHAnsi" w:cstheme="minorBidi"/>
          <w:kern w:val="2"/>
          <w14:ligatures w14:val="standardContextual"/>
        </w:rPr>
        <w:commentReference w:id="13"/>
      </w:r>
    </w:p>
    <w:p w14:paraId="274CCFD4" w14:textId="77777777" w:rsidR="002F457E" w:rsidRPr="004B0048" w:rsidRDefault="002F457E" w:rsidP="002F457E">
      <w:pPr>
        <w:pStyle w:val="ISITekstas"/>
        <w:rPr>
          <w:rFonts w:eastAsia="Times New Roman"/>
        </w:rPr>
      </w:pPr>
    </w:p>
    <w:p w14:paraId="270B7F97" w14:textId="5023E183" w:rsidR="3A841DBD" w:rsidRPr="004B0048" w:rsidRDefault="3A841DBD" w:rsidP="00474DE3">
      <w:pPr>
        <w:pStyle w:val="ISIAntrat3"/>
        <w:rPr>
          <w:rFonts w:eastAsia="Times New Roman"/>
        </w:rPr>
      </w:pPr>
      <w:bookmarkStart w:id="14" w:name="_Toc178517329"/>
      <w:r w:rsidRPr="004B0048">
        <w:rPr>
          <w:rFonts w:eastAsia="Times New Roman"/>
        </w:rPr>
        <w:t>Pagrindinis veiklos procesas ir produktas</w:t>
      </w:r>
      <w:bookmarkEnd w:id="14"/>
    </w:p>
    <w:p w14:paraId="68770F67" w14:textId="08ED8BD5" w:rsidR="07B8850E" w:rsidRPr="004B0048" w:rsidRDefault="3A841DBD" w:rsidP="002F457E">
      <w:pPr>
        <w:pStyle w:val="ISITekstas"/>
        <w:rPr>
          <w:rFonts w:eastAsia="Times New Roman"/>
        </w:rPr>
      </w:pPr>
      <w:r w:rsidRPr="507758BF">
        <w:rPr>
          <w:rFonts w:eastAsia="Times New Roman"/>
        </w:rPr>
        <w:t>Pagrindinis įmonės veiklos procesas yra greito maisto produktų gamyba ir tiekimas prekybai. Patiekalai, tokie kaip mėsainiai, keptos bu</w:t>
      </w:r>
      <w:r w:rsidR="1BAA4059" w:rsidRPr="507758BF">
        <w:rPr>
          <w:rFonts w:eastAsia="Times New Roman"/>
        </w:rPr>
        <w:t>l</w:t>
      </w:r>
      <w:r w:rsidRPr="507758BF">
        <w:rPr>
          <w:rFonts w:eastAsia="Times New Roman"/>
        </w:rPr>
        <w:t xml:space="preserve">vytės, vištienos patiekalai ir gaivieji gėrimai yra gaminami pagal nustatytus standartus ir pristatomi klientams tiek restoranuose, tiek namuose. </w:t>
      </w:r>
    </w:p>
    <w:p w14:paraId="3403292F" w14:textId="77777777" w:rsidR="002F457E" w:rsidRPr="004B0048" w:rsidRDefault="002F457E" w:rsidP="002F457E">
      <w:pPr>
        <w:pStyle w:val="ISITekstas"/>
        <w:rPr>
          <w:rFonts w:eastAsia="Times New Roman"/>
        </w:rPr>
      </w:pPr>
    </w:p>
    <w:p w14:paraId="491D63BD" w14:textId="54C8D1FF" w:rsidR="3A841DBD" w:rsidRPr="004B0048" w:rsidRDefault="3A841DBD" w:rsidP="00474DE3">
      <w:pPr>
        <w:pStyle w:val="ISIAntrat3"/>
        <w:rPr>
          <w:rFonts w:eastAsia="Times New Roman"/>
        </w:rPr>
      </w:pPr>
      <w:bookmarkStart w:id="15" w:name="_Toc178517330"/>
      <w:r w:rsidRPr="004B0048">
        <w:rPr>
          <w:rFonts w:eastAsia="Times New Roman"/>
        </w:rPr>
        <w:t>Numatytos kompiuterizuoti veiklos funkcijos</w:t>
      </w:r>
      <w:bookmarkEnd w:id="15"/>
    </w:p>
    <w:p w14:paraId="3464F748" w14:textId="40959684" w:rsidR="47E14A7E" w:rsidRPr="004B0048" w:rsidRDefault="47E14A7E"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Kampanijų valdymas ir analizė</w:t>
      </w:r>
    </w:p>
    <w:p w14:paraId="738DC87A" w14:textId="54AECC20"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Automatiškai planuoti ir vykdyti reklamines kampanijas įvairiose platformose.</w:t>
      </w:r>
      <w:r w:rsidR="00CD7FC1" w:rsidRPr="004B0048">
        <w:rPr>
          <w:rFonts w:ascii="Times New Roman" w:eastAsia="Times New Roman" w:hAnsi="Times New Roman" w:cs="Times New Roman"/>
          <w:color w:val="000000" w:themeColor="text1"/>
        </w:rPr>
        <w:t xml:space="preserve"> </w:t>
      </w:r>
    </w:p>
    <w:p w14:paraId="1E186BC9" w14:textId="0DF2F491" w:rsidR="47E14A7E"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Naudoti analizės įrankius kampanijų efektyvumui įvertinti.</w:t>
      </w:r>
    </w:p>
    <w:p w14:paraId="1FBE6550" w14:textId="07C9BDFF"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Optimizuoti biudžetą remiantis analitikos duomenimis.</w:t>
      </w:r>
    </w:p>
    <w:p w14:paraId="0CE4B848" w14:textId="1D002C41" w:rsidR="3DF7B978" w:rsidRPr="004B0048" w:rsidRDefault="47E14A7E"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Klientų duomenų valdymas</w:t>
      </w:r>
    </w:p>
    <w:p w14:paraId="3F5B8F11" w14:textId="116D8F2D"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lastRenderedPageBreak/>
        <w:t>Automatizuoti lojalumo programų kūrimą pagal klientų duomenis.</w:t>
      </w:r>
    </w:p>
    <w:p w14:paraId="71031C48" w14:textId="0D816570"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Rūšiuoti klientus pagal elgesį ir pirkimo istorijas.</w:t>
      </w:r>
    </w:p>
    <w:p w14:paraId="559C160F" w14:textId="5469BE5E" w:rsidR="3DF7B978" w:rsidRPr="004B0048" w:rsidRDefault="47E14A7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Teikti asmeninius pasiūlymus remiantis pirkimo įpročiais ir istorija.</w:t>
      </w:r>
    </w:p>
    <w:p w14:paraId="374BB687" w14:textId="75D2FC43" w:rsidR="3DF7B978" w:rsidRPr="004B0048" w:rsidRDefault="3DF7B978" w:rsidP="005F7975">
      <w:pPr>
        <w:pStyle w:val="ListParagraph"/>
        <w:numPr>
          <w:ilvl w:val="0"/>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Skaitmeninė</w:t>
      </w:r>
      <w:r w:rsidR="727AF6FE" w:rsidRPr="004B0048">
        <w:rPr>
          <w:rFonts w:ascii="Times New Roman" w:eastAsia="Times New Roman" w:hAnsi="Times New Roman" w:cs="Times New Roman"/>
          <w:color w:val="000000" w:themeColor="text1"/>
        </w:rPr>
        <w:t>s rinkodaros strategijos tobulinimas</w:t>
      </w:r>
    </w:p>
    <w:p w14:paraId="11C0CDDF" w14:textId="241FA6B7" w:rsidR="3DF7B978"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Optimizuoti socialinių tinklų paskyrų pasiekiamumą.</w:t>
      </w:r>
    </w:p>
    <w:p w14:paraId="4C8AF18C" w14:textId="37C544F8" w:rsidR="3DF7B978"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Automatiškai generuoti ataskaitas apie vartotojų įsitraukimą.</w:t>
      </w:r>
    </w:p>
    <w:p w14:paraId="07584EF4" w14:textId="782D5DDC" w:rsidR="0F6A9FC6" w:rsidRPr="004B0048" w:rsidRDefault="727AF6FE" w:rsidP="005F7975">
      <w:pPr>
        <w:pStyle w:val="ListParagraph"/>
        <w:numPr>
          <w:ilvl w:val="1"/>
          <w:numId w:val="19"/>
        </w:numPr>
        <w:jc w:val="both"/>
        <w:rPr>
          <w:rFonts w:ascii="Times New Roman" w:eastAsia="Times New Roman" w:hAnsi="Times New Roman" w:cs="Times New Roman"/>
          <w:color w:val="000000" w:themeColor="text1"/>
        </w:rPr>
      </w:pPr>
      <w:r w:rsidRPr="004B0048">
        <w:rPr>
          <w:rFonts w:ascii="Times New Roman" w:eastAsia="Times New Roman" w:hAnsi="Times New Roman" w:cs="Times New Roman"/>
          <w:color w:val="000000" w:themeColor="text1"/>
        </w:rPr>
        <w:t>Integruoti naujas technologijas analizėms.</w:t>
      </w:r>
    </w:p>
    <w:p w14:paraId="62AAF1D8" w14:textId="4F06CF8D" w:rsidR="0F6A9FC6" w:rsidRPr="004B0048" w:rsidRDefault="0F6A9FC6" w:rsidP="005F7975">
      <w:pPr>
        <w:jc w:val="both"/>
        <w:rPr>
          <w:rFonts w:ascii="Times New Roman" w:eastAsia="Times New Roman" w:hAnsi="Times New Roman" w:cs="Times New Roman"/>
        </w:rPr>
      </w:pPr>
    </w:p>
    <w:p w14:paraId="7DF7DD5A" w14:textId="06A25963" w:rsidR="00F04886" w:rsidRPr="006668C1" w:rsidRDefault="00F04886" w:rsidP="006668C1">
      <w:pPr>
        <w:pStyle w:val="ISIAntrat1"/>
      </w:pPr>
      <w:bookmarkStart w:id="16" w:name="_Toc178517331"/>
      <w:r w:rsidRPr="006668C1">
        <w:t>Veiklos srities kaip kibernetinės sistemos modeli</w:t>
      </w:r>
      <w:r w:rsidR="002D4170" w:rsidRPr="006668C1">
        <w:t>avimas</w:t>
      </w:r>
      <w:bookmarkEnd w:id="16"/>
    </w:p>
    <w:p w14:paraId="53CF1970" w14:textId="05A642A2" w:rsidR="00F756AD" w:rsidRPr="004B0048" w:rsidRDefault="00C376F8" w:rsidP="002F457E">
      <w:pPr>
        <w:pStyle w:val="ISITekstas"/>
        <w:rPr>
          <w:rFonts w:eastAsia="Times New Roman"/>
        </w:rPr>
      </w:pPr>
      <w:r w:rsidRPr="507758BF">
        <w:rPr>
          <w:rFonts w:eastAsia="Times New Roman"/>
        </w:rPr>
        <w:t xml:space="preserve">Restoranas </w:t>
      </w:r>
      <w:r w:rsidR="000432C9" w:rsidRPr="507758BF">
        <w:rPr>
          <w:rFonts w:eastAsia="Times New Roman"/>
        </w:rPr>
        <w:t xml:space="preserve">transportuoja </w:t>
      </w:r>
      <w:r w:rsidR="00E60675">
        <w:rPr>
          <w:rFonts w:eastAsia="Times New Roman"/>
        </w:rPr>
        <w:t>tik geriausius</w:t>
      </w:r>
      <w:r w:rsidR="000E40C6">
        <w:rPr>
          <w:rFonts w:eastAsia="Times New Roman"/>
        </w:rPr>
        <w:t xml:space="preserve"> produktus iš fiksuotų </w:t>
      </w:r>
      <w:r w:rsidR="0032178D">
        <w:rPr>
          <w:rFonts w:eastAsia="Times New Roman"/>
        </w:rPr>
        <w:t>tiekėjų</w:t>
      </w:r>
      <w:r w:rsidR="00D73AF2">
        <w:rPr>
          <w:rFonts w:eastAsia="Times New Roman"/>
        </w:rPr>
        <w:t xml:space="preserve">, kuriems taikomi griežti standartai </w:t>
      </w:r>
      <w:r w:rsidR="00E1737E">
        <w:rPr>
          <w:rFonts w:eastAsia="Times New Roman"/>
        </w:rPr>
        <w:t xml:space="preserve">ir </w:t>
      </w:r>
      <w:r w:rsidR="00EF1122">
        <w:rPr>
          <w:rFonts w:eastAsia="Times New Roman"/>
        </w:rPr>
        <w:t>yra</w:t>
      </w:r>
      <w:r w:rsidR="00D73AF2">
        <w:rPr>
          <w:rFonts w:eastAsia="Times New Roman"/>
        </w:rPr>
        <w:t xml:space="preserve"> ruošia</w:t>
      </w:r>
      <w:r w:rsidR="00B355F0">
        <w:rPr>
          <w:rFonts w:eastAsia="Times New Roman"/>
        </w:rPr>
        <w:t>ma</w:t>
      </w:r>
      <w:r w:rsidR="00EF1122">
        <w:rPr>
          <w:rFonts w:eastAsia="Times New Roman"/>
        </w:rPr>
        <w:t>s</w:t>
      </w:r>
      <w:r w:rsidR="00B355F0">
        <w:rPr>
          <w:rFonts w:eastAsia="Times New Roman"/>
        </w:rPr>
        <w:t xml:space="preserve"> taikant higieninius standartus</w:t>
      </w:r>
      <w:r w:rsidR="00A946E0">
        <w:rPr>
          <w:rFonts w:eastAsia="Times New Roman"/>
        </w:rPr>
        <w:t>.</w:t>
      </w:r>
      <w:sdt>
        <w:sdtPr>
          <w:rPr>
            <w:rFonts w:eastAsia="Times New Roman"/>
          </w:rPr>
          <w:id w:val="-33736561"/>
          <w:citation/>
        </w:sdtPr>
        <w:sdtEndPr/>
        <w:sdtContent>
          <w:r w:rsidR="00AD120C">
            <w:rPr>
              <w:rFonts w:eastAsia="Times New Roman"/>
            </w:rPr>
            <w:fldChar w:fldCharType="begin"/>
          </w:r>
          <w:r w:rsidR="00AD120C">
            <w:rPr>
              <w:rFonts w:eastAsia="Times New Roman"/>
            </w:rPr>
            <w:instrText xml:space="preserve"> CITATION McD242 \l 1063 </w:instrText>
          </w:r>
          <w:r w:rsidR="00AD120C">
            <w:rPr>
              <w:rFonts w:eastAsia="Times New Roman"/>
            </w:rPr>
            <w:fldChar w:fldCharType="separate"/>
          </w:r>
          <w:r w:rsidR="00AD120C">
            <w:rPr>
              <w:rFonts w:eastAsia="Times New Roman"/>
              <w:noProof/>
            </w:rPr>
            <w:t xml:space="preserve"> [6]</w:t>
          </w:r>
          <w:r w:rsidR="00AD120C">
            <w:rPr>
              <w:rFonts w:eastAsia="Times New Roman"/>
            </w:rPr>
            <w:fldChar w:fldCharType="end"/>
          </w:r>
        </w:sdtContent>
      </w:sdt>
      <w:r w:rsidR="00A946E0">
        <w:rPr>
          <w:rFonts w:eastAsia="Times New Roman"/>
        </w:rPr>
        <w:t xml:space="preserve"> Tada vykdomas</w:t>
      </w:r>
      <w:r w:rsidR="00BC0079" w:rsidRPr="507758BF">
        <w:rPr>
          <w:rFonts w:eastAsia="Times New Roman"/>
        </w:rPr>
        <w:t xml:space="preserve"> maisto </w:t>
      </w:r>
      <w:r w:rsidR="00EF77C9" w:rsidRPr="507758BF">
        <w:rPr>
          <w:rFonts w:eastAsia="Times New Roman"/>
        </w:rPr>
        <w:t>gamybos procesas.</w:t>
      </w:r>
      <w:r w:rsidR="006B3209" w:rsidRPr="507758BF">
        <w:rPr>
          <w:rFonts w:eastAsia="Times New Roman"/>
        </w:rPr>
        <w:t xml:space="preserve"> Atliktas procesas</w:t>
      </w:r>
      <w:r w:rsidR="00726C36" w:rsidRPr="507758BF">
        <w:rPr>
          <w:rFonts w:eastAsia="Times New Roman"/>
        </w:rPr>
        <w:t xml:space="preserve"> suteikia </w:t>
      </w:r>
      <w:r w:rsidR="00D43698" w:rsidRPr="507758BF">
        <w:rPr>
          <w:rFonts w:eastAsia="Times New Roman"/>
        </w:rPr>
        <w:t>paruoštą maistą</w:t>
      </w:r>
      <w:r w:rsidR="00074B6D" w:rsidRPr="507758BF">
        <w:rPr>
          <w:rFonts w:eastAsia="Times New Roman"/>
        </w:rPr>
        <w:t>.</w:t>
      </w:r>
      <w:r w:rsidR="00E91A70" w:rsidRPr="507758BF">
        <w:rPr>
          <w:rFonts w:eastAsia="Times New Roman"/>
        </w:rPr>
        <w:t xml:space="preserve"> Veiklos srities kaip kibernetinės sistemos modelis</w:t>
      </w:r>
      <w:r w:rsidR="00E051C8" w:rsidRPr="507758BF">
        <w:rPr>
          <w:rFonts w:eastAsia="Times New Roman"/>
        </w:rPr>
        <w:t xml:space="preserve"> yra vaizduojamas</w:t>
      </w:r>
      <w:r w:rsidR="00AD0B2B" w:rsidRPr="507758BF">
        <w:rPr>
          <w:rFonts w:eastAsia="Times New Roman"/>
        </w:rPr>
        <w:t xml:space="preserve"> </w:t>
      </w:r>
      <w:r w:rsidR="0094169F">
        <w:rPr>
          <w:rFonts w:eastAsia="Times New Roman"/>
        </w:rPr>
        <w:t>2</w:t>
      </w:r>
      <w:r w:rsidR="00AD0B2B" w:rsidRPr="507758BF">
        <w:rPr>
          <w:rFonts w:eastAsia="Times New Roman"/>
        </w:rPr>
        <w:t xml:space="preserve"> pav.</w:t>
      </w:r>
    </w:p>
    <w:p w14:paraId="4364FB62" w14:textId="18E9ACCD" w:rsidR="0F6A9FC6" w:rsidRPr="004B0048" w:rsidRDefault="00F85E38" w:rsidP="000B1E3C">
      <w:pPr>
        <w:jc w:val="center"/>
        <w:rPr>
          <w:rFonts w:ascii="Times New Roman" w:eastAsia="Times New Roman" w:hAnsi="Times New Roman" w:cs="Times New Roman"/>
        </w:rPr>
      </w:pPr>
      <w:r>
        <w:rPr>
          <w:noProof/>
        </w:rPr>
        <w:drawing>
          <wp:inline distT="0" distB="0" distL="0" distR="0" wp14:anchorId="49F31C7E" wp14:editId="22FE46D4">
            <wp:extent cx="4564380" cy="1025910"/>
            <wp:effectExtent l="0" t="0" r="7620" b="3175"/>
            <wp:docPr id="383047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564380" cy="1025910"/>
                    </a:xfrm>
                    <a:prstGeom prst="rect">
                      <a:avLst/>
                    </a:prstGeom>
                  </pic:spPr>
                </pic:pic>
              </a:graphicData>
            </a:graphic>
          </wp:inline>
        </w:drawing>
      </w:r>
    </w:p>
    <w:p w14:paraId="6916C2B0" w14:textId="63B66A4E" w:rsidR="007B30E4" w:rsidRPr="004B0048" w:rsidRDefault="00532763"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2</w:t>
      </w:r>
      <w:r w:rsidRPr="507758BF">
        <w:rPr>
          <w:rFonts w:ascii="Times New Roman" w:eastAsia="Times New Roman" w:hAnsi="Times New Roman" w:cs="Times New Roman"/>
          <w:sz w:val="22"/>
          <w:szCs w:val="22"/>
        </w:rPr>
        <w:fldChar w:fldCharType="end"/>
      </w:r>
      <w:r w:rsidRPr="507758BF">
        <w:rPr>
          <w:rFonts w:ascii="Times New Roman" w:eastAsia="Times New Roman" w:hAnsi="Times New Roman" w:cs="Times New Roman"/>
          <w:sz w:val="22"/>
          <w:szCs w:val="22"/>
        </w:rPr>
        <w:t xml:space="preserve"> </w:t>
      </w:r>
      <w:r w:rsidR="007B30E4" w:rsidRPr="507758BF">
        <w:rPr>
          <w:rFonts w:ascii="Times New Roman" w:eastAsia="Times New Roman" w:hAnsi="Times New Roman" w:cs="Times New Roman"/>
          <w:sz w:val="22"/>
          <w:szCs w:val="22"/>
        </w:rPr>
        <w:t>pav. Kiber</w:t>
      </w:r>
      <w:r w:rsidR="00AF3BF0" w:rsidRPr="507758BF">
        <w:rPr>
          <w:rFonts w:ascii="Times New Roman" w:eastAsia="Times New Roman" w:hAnsi="Times New Roman" w:cs="Times New Roman"/>
          <w:sz w:val="22"/>
          <w:szCs w:val="22"/>
        </w:rPr>
        <w:t>netinis sistemos supratimas S = (I, P, O)</w:t>
      </w:r>
    </w:p>
    <w:p w14:paraId="542A4C49" w14:textId="26AAE0D0" w:rsidR="00592407" w:rsidRPr="004B0048" w:rsidRDefault="00592407" w:rsidP="005F7975">
      <w:pPr>
        <w:jc w:val="both"/>
        <w:rPr>
          <w:rFonts w:ascii="Times New Roman" w:eastAsia="Times New Roman" w:hAnsi="Times New Roman" w:cs="Times New Roman"/>
        </w:rPr>
      </w:pPr>
    </w:p>
    <w:p w14:paraId="74D456B3" w14:textId="7EA6C9D9" w:rsidR="00592407" w:rsidRPr="006518B0" w:rsidRDefault="00EB5EC7" w:rsidP="006518B0">
      <w:pPr>
        <w:pStyle w:val="ISIAntrat1"/>
      </w:pPr>
      <w:bookmarkStart w:id="17" w:name="_Toc178517332"/>
      <w:r w:rsidRPr="006518B0">
        <w:t>Veiklos valdymo</w:t>
      </w:r>
      <w:r w:rsidR="00E10023" w:rsidRPr="006518B0">
        <w:t xml:space="preserve"> funkcijų ir veiklos procesų identifikavimo principas</w:t>
      </w:r>
      <w:bookmarkEnd w:id="17"/>
    </w:p>
    <w:p w14:paraId="3C16C33A" w14:textId="21DE65F8" w:rsidR="0090611E" w:rsidRPr="004B0048" w:rsidRDefault="008208BA" w:rsidP="002F457E">
      <w:pPr>
        <w:pStyle w:val="ISITekstas"/>
        <w:rPr>
          <w:rFonts w:eastAsia="Times New Roman"/>
        </w:rPr>
      </w:pPr>
      <w:r w:rsidRPr="507758BF">
        <w:rPr>
          <w:rFonts w:eastAsia="Times New Roman"/>
        </w:rPr>
        <w:t>Išanalizavus</w:t>
      </w:r>
      <w:r w:rsidR="00647475" w:rsidRPr="507758BF">
        <w:rPr>
          <w:rFonts w:eastAsia="Times New Roman"/>
        </w:rPr>
        <w:t xml:space="preserve"> </w:t>
      </w:r>
      <w:r w:rsidRPr="507758BF">
        <w:rPr>
          <w:rFonts w:eastAsia="Times New Roman"/>
        </w:rPr>
        <w:t>perkamiausių prekių sąraš</w:t>
      </w:r>
      <w:r w:rsidR="00647475" w:rsidRPr="507758BF">
        <w:rPr>
          <w:rFonts w:eastAsia="Times New Roman"/>
        </w:rPr>
        <w:t>o duomenis</w:t>
      </w:r>
      <w:r w:rsidR="00153454" w:rsidRPr="507758BF">
        <w:rPr>
          <w:rFonts w:eastAsia="Times New Roman"/>
        </w:rPr>
        <w:t xml:space="preserve"> galima atnaujinti pardavimo strategiją</w:t>
      </w:r>
      <w:r w:rsidR="000421B7" w:rsidRPr="507758BF">
        <w:rPr>
          <w:rFonts w:eastAsia="Times New Roman"/>
        </w:rPr>
        <w:t xml:space="preserve"> taip didinant ateinantį pelną.</w:t>
      </w:r>
      <w:r w:rsidR="0088176E" w:rsidRPr="507758BF">
        <w:rPr>
          <w:rFonts w:eastAsia="Times New Roman"/>
        </w:rPr>
        <w:t xml:space="preserve"> Vaizduojama </w:t>
      </w:r>
      <w:r w:rsidR="0094169F">
        <w:rPr>
          <w:rFonts w:eastAsia="Times New Roman"/>
        </w:rPr>
        <w:t>3</w:t>
      </w:r>
      <w:r w:rsidR="0088176E" w:rsidRPr="507758BF">
        <w:rPr>
          <w:rFonts w:eastAsia="Times New Roman"/>
        </w:rPr>
        <w:t xml:space="preserve"> pav.</w:t>
      </w:r>
    </w:p>
    <w:p w14:paraId="0DEF9FF5" w14:textId="1E19868B" w:rsidR="002D4170" w:rsidRPr="004B0048" w:rsidRDefault="5885BAFC" w:rsidP="000B1E3C">
      <w:pPr>
        <w:jc w:val="center"/>
        <w:rPr>
          <w:rFonts w:ascii="Times New Roman" w:eastAsia="Times New Roman" w:hAnsi="Times New Roman" w:cs="Times New Roman"/>
        </w:rPr>
      </w:pPr>
      <w:r>
        <w:rPr>
          <w:noProof/>
        </w:rPr>
        <w:drawing>
          <wp:inline distT="0" distB="0" distL="0" distR="0" wp14:anchorId="40763621" wp14:editId="7881D324">
            <wp:extent cx="4305574" cy="967740"/>
            <wp:effectExtent l="0" t="0" r="0" b="3810"/>
            <wp:docPr id="951970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4305574" cy="967740"/>
                    </a:xfrm>
                    <a:prstGeom prst="rect">
                      <a:avLst/>
                    </a:prstGeom>
                  </pic:spPr>
                </pic:pic>
              </a:graphicData>
            </a:graphic>
          </wp:inline>
        </w:drawing>
      </w:r>
    </w:p>
    <w:p w14:paraId="592AFBD7" w14:textId="4CA50581" w:rsidR="00395B0A" w:rsidRPr="004B0048" w:rsidRDefault="003A73E5"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3</w:t>
      </w:r>
      <w:r w:rsidRPr="507758BF">
        <w:rPr>
          <w:rFonts w:ascii="Times New Roman" w:eastAsia="Times New Roman" w:hAnsi="Times New Roman" w:cs="Times New Roman"/>
          <w:sz w:val="22"/>
          <w:szCs w:val="22"/>
        </w:rPr>
        <w:fldChar w:fldCharType="end"/>
      </w:r>
      <w:r w:rsidRPr="507758BF">
        <w:rPr>
          <w:rFonts w:ascii="Times New Roman" w:eastAsia="Times New Roman" w:hAnsi="Times New Roman" w:cs="Times New Roman"/>
          <w:sz w:val="22"/>
          <w:szCs w:val="22"/>
        </w:rPr>
        <w:t xml:space="preserve"> </w:t>
      </w:r>
      <w:r w:rsidR="00601135" w:rsidRPr="507758BF">
        <w:rPr>
          <w:rFonts w:ascii="Times New Roman" w:eastAsia="Times New Roman" w:hAnsi="Times New Roman" w:cs="Times New Roman"/>
          <w:sz w:val="22"/>
          <w:szCs w:val="22"/>
        </w:rPr>
        <w:t xml:space="preserve">pav. </w:t>
      </w:r>
      <w:r w:rsidR="00887886" w:rsidRPr="507758BF">
        <w:rPr>
          <w:rFonts w:ascii="Times New Roman" w:eastAsia="Times New Roman" w:hAnsi="Times New Roman" w:cs="Times New Roman"/>
          <w:sz w:val="22"/>
          <w:szCs w:val="22"/>
        </w:rPr>
        <w:t>Pardavimų analizė yra informacijos srautų transformavimo veikla</w:t>
      </w:r>
    </w:p>
    <w:p w14:paraId="5BAAA348" w14:textId="0A979689" w:rsidR="00CE334F" w:rsidRPr="004B0048" w:rsidRDefault="0094169F" w:rsidP="002F457E">
      <w:pPr>
        <w:pStyle w:val="ISITekstas"/>
        <w:rPr>
          <w:rFonts w:eastAsia="Times New Roman"/>
        </w:rPr>
      </w:pPr>
      <w:r>
        <w:rPr>
          <w:rFonts w:eastAsia="Times New Roman"/>
        </w:rPr>
        <w:t>4</w:t>
      </w:r>
      <w:r w:rsidR="00037A7C" w:rsidRPr="507758BF">
        <w:rPr>
          <w:rFonts w:eastAsia="Times New Roman"/>
        </w:rPr>
        <w:t xml:space="preserve"> pav. </w:t>
      </w:r>
      <w:r w:rsidR="00526159" w:rsidRPr="507758BF">
        <w:rPr>
          <w:rFonts w:eastAsia="Times New Roman"/>
        </w:rPr>
        <w:t>m</w:t>
      </w:r>
      <w:r w:rsidR="007D3E0A" w:rsidRPr="507758BF">
        <w:rPr>
          <w:rFonts w:eastAsia="Times New Roman"/>
        </w:rPr>
        <w:t xml:space="preserve">odeliuojamas </w:t>
      </w:r>
      <w:r w:rsidR="00526159" w:rsidRPr="507758BF">
        <w:rPr>
          <w:rFonts w:eastAsia="Times New Roman"/>
        </w:rPr>
        <w:t>materialiu srautų transformavimo veikla</w:t>
      </w:r>
      <w:r w:rsidR="00544CFA" w:rsidRPr="507758BF">
        <w:rPr>
          <w:rFonts w:eastAsia="Times New Roman"/>
        </w:rPr>
        <w:t>. Gamybos proceso metu mėsainio ingredientai</w:t>
      </w:r>
      <w:r w:rsidR="00EF353A" w:rsidRPr="507758BF">
        <w:rPr>
          <w:rFonts w:eastAsia="Times New Roman"/>
        </w:rPr>
        <w:t xml:space="preserve"> yra</w:t>
      </w:r>
      <w:r w:rsidR="00DF4EFC" w:rsidRPr="507758BF">
        <w:rPr>
          <w:rFonts w:eastAsia="Times New Roman"/>
        </w:rPr>
        <w:t xml:space="preserve"> transformuojami ir </w:t>
      </w:r>
      <w:r w:rsidR="00C004F8" w:rsidRPr="507758BF">
        <w:rPr>
          <w:rFonts w:eastAsia="Times New Roman"/>
        </w:rPr>
        <w:t>papildomi kitomis sudedamosiomis dalimis, norint pagaminti</w:t>
      </w:r>
      <w:r w:rsidR="00981131" w:rsidRPr="507758BF">
        <w:rPr>
          <w:rFonts w:eastAsia="Times New Roman"/>
        </w:rPr>
        <w:t xml:space="preserve"> norimo skonio mėsainį.</w:t>
      </w:r>
    </w:p>
    <w:p w14:paraId="6A7389FC" w14:textId="23A3BD87" w:rsidR="0F6A9FC6" w:rsidRPr="004B0048" w:rsidRDefault="51D592BB" w:rsidP="000B1E3C">
      <w:pPr>
        <w:jc w:val="center"/>
        <w:rPr>
          <w:rFonts w:ascii="Times New Roman" w:eastAsia="Times New Roman" w:hAnsi="Times New Roman" w:cs="Times New Roman"/>
        </w:rPr>
      </w:pPr>
      <w:r>
        <w:rPr>
          <w:noProof/>
        </w:rPr>
        <w:lastRenderedPageBreak/>
        <w:drawing>
          <wp:inline distT="0" distB="0" distL="0" distR="0" wp14:anchorId="1595511E" wp14:editId="3A3A85F9">
            <wp:extent cx="4339478" cy="975360"/>
            <wp:effectExtent l="0" t="0" r="4445" b="0"/>
            <wp:docPr id="607452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339478" cy="975360"/>
                    </a:xfrm>
                    <a:prstGeom prst="rect">
                      <a:avLst/>
                    </a:prstGeom>
                  </pic:spPr>
                </pic:pic>
              </a:graphicData>
            </a:graphic>
          </wp:inline>
        </w:drawing>
      </w:r>
    </w:p>
    <w:p w14:paraId="4A957361" w14:textId="41224365" w:rsidR="00E82F08" w:rsidRPr="004B0048" w:rsidRDefault="003A73E5" w:rsidP="000B1E3C">
      <w:pPr>
        <w:pStyle w:val="Caption"/>
        <w:jc w:val="center"/>
        <w:rPr>
          <w:rFonts w:ascii="Times New Roman" w:eastAsia="Times New Roman" w:hAnsi="Times New Roman" w:cs="Times New Roman"/>
          <w:sz w:val="22"/>
          <w:szCs w:val="22"/>
        </w:rPr>
      </w:pPr>
      <w:r w:rsidRPr="507758BF">
        <w:rPr>
          <w:rFonts w:ascii="Times New Roman" w:eastAsia="Times New Roman" w:hAnsi="Times New Roman" w:cs="Times New Roman"/>
          <w:sz w:val="22"/>
          <w:szCs w:val="22"/>
        </w:rPr>
        <w:fldChar w:fldCharType="begin"/>
      </w:r>
      <w:r w:rsidRPr="00A925CB">
        <w:rPr>
          <w:rFonts w:ascii="Times New Roman" w:hAnsi="Times New Roman" w:cs="Times New Roman"/>
        </w:rPr>
        <w:instrText xml:space="preserve"> SEQ pav. \* ARABIC </w:instrText>
      </w:r>
      <w:r w:rsidRPr="507758BF">
        <w:rPr>
          <w:rFonts w:ascii="Times New Roman" w:eastAsia="Times New Roman" w:hAnsi="Times New Roman" w:cs="Times New Roman"/>
          <w:sz w:val="22"/>
          <w:szCs w:val="22"/>
        </w:rPr>
        <w:fldChar w:fldCharType="separate"/>
      </w:r>
      <w:r w:rsidRPr="004B0048">
        <w:rPr>
          <w:rFonts w:ascii="Times New Roman" w:hAnsi="Times New Roman" w:cs="Times New Roman"/>
          <w:noProof/>
          <w:sz w:val="22"/>
          <w:szCs w:val="22"/>
        </w:rPr>
        <w:t>4</w:t>
      </w:r>
      <w:r w:rsidRPr="507758BF">
        <w:rPr>
          <w:rFonts w:ascii="Times New Roman" w:eastAsia="Times New Roman" w:hAnsi="Times New Roman" w:cs="Times New Roman"/>
          <w:sz w:val="22"/>
          <w:szCs w:val="22"/>
        </w:rPr>
        <w:fldChar w:fldCharType="end"/>
      </w:r>
      <w:r w:rsidR="00D1186E" w:rsidRPr="507758BF">
        <w:rPr>
          <w:rFonts w:ascii="Times New Roman" w:eastAsia="Times New Roman" w:hAnsi="Times New Roman" w:cs="Times New Roman"/>
          <w:sz w:val="22"/>
          <w:szCs w:val="22"/>
        </w:rPr>
        <w:t xml:space="preserve"> </w:t>
      </w:r>
      <w:r w:rsidR="00E82F08" w:rsidRPr="507758BF">
        <w:rPr>
          <w:rFonts w:ascii="Times New Roman" w:eastAsia="Times New Roman" w:hAnsi="Times New Roman" w:cs="Times New Roman"/>
          <w:sz w:val="22"/>
          <w:szCs w:val="22"/>
        </w:rPr>
        <w:t xml:space="preserve">pav. Gamybos procesas </w:t>
      </w:r>
      <w:r w:rsidR="00E41031" w:rsidRPr="507758BF">
        <w:rPr>
          <w:rFonts w:ascii="Times New Roman" w:eastAsia="Times New Roman" w:hAnsi="Times New Roman" w:cs="Times New Roman"/>
          <w:sz w:val="22"/>
          <w:szCs w:val="22"/>
        </w:rPr>
        <w:t>yra materialių srautų transformavimo veikla</w:t>
      </w:r>
    </w:p>
    <w:p w14:paraId="46686B25" w14:textId="7A36C0A1" w:rsidR="0006418D" w:rsidRPr="006518B0" w:rsidRDefault="00DD2F5B" w:rsidP="006518B0">
      <w:pPr>
        <w:pStyle w:val="ISIAntrat1"/>
      </w:pPr>
      <w:bookmarkStart w:id="18" w:name="_Toc178517333"/>
      <w:r w:rsidRPr="006518B0">
        <w:t>Organizacijų veiklos modeliavimo hierarchija</w:t>
      </w:r>
      <w:bookmarkEnd w:id="18"/>
    </w:p>
    <w:p w14:paraId="0BFFD259" w14:textId="2A44FD05" w:rsidR="0006418D" w:rsidRPr="004B0048" w:rsidRDefault="008433F6" w:rsidP="00877CF7">
      <w:pPr>
        <w:pStyle w:val="ISITekstas"/>
        <w:rPr>
          <w:rFonts w:eastAsia="Times New Roman"/>
        </w:rPr>
      </w:pPr>
      <w:r w:rsidRPr="008433F6">
        <w:rPr>
          <w:rFonts w:eastAsia="Times New Roman"/>
        </w:rPr>
        <w:t>Išanalizavus pateiktą informaciją apie organizacijų veiklos modeliavimo hierarchiją, paaiškėjo, kad organizacijos struktūra yra sudaryta iš kelių valdymo lygių (L0-L5). Kiekviename lygyje vadovai atsakingi už skirtingas veiklos sritis. Hierarchija prasideda nuo aukščiausio lygio, kuriame nustatomos organizacijos strategijos, ir tęsiasi iki žemiausio, kur atliekami konkretūs veiklos procesai.</w:t>
      </w:r>
    </w:p>
    <w:p w14:paraId="733AEB87" w14:textId="77777777" w:rsidR="00914A8A" w:rsidRPr="004B0048" w:rsidRDefault="00914A8A" w:rsidP="00914A8A">
      <w:pPr>
        <w:pStyle w:val="ISITekstas"/>
        <w:ind w:firstLine="0"/>
        <w:rPr>
          <w:rFonts w:eastAsia="Times New Roman"/>
        </w:rPr>
      </w:pPr>
    </w:p>
    <w:p w14:paraId="77B13E9A" w14:textId="3F15A5C9" w:rsidR="0006418D" w:rsidRPr="006518B0" w:rsidRDefault="000E7A27" w:rsidP="006518B0">
      <w:pPr>
        <w:pStyle w:val="ISIAntrat1"/>
      </w:pPr>
      <w:bookmarkStart w:id="19" w:name="_Toc178517334"/>
      <w:r w:rsidRPr="006518B0">
        <w:t>Išvados</w:t>
      </w:r>
      <w:bookmarkEnd w:id="19"/>
    </w:p>
    <w:p w14:paraId="1F3304AC" w14:textId="2788585B" w:rsidR="004B0048" w:rsidRPr="004B0048" w:rsidRDefault="004B0048" w:rsidP="004B0048">
      <w:pPr>
        <w:pStyle w:val="ISITekstas"/>
        <w:rPr>
          <w:rFonts w:eastAsia="Times New Roman"/>
        </w:rPr>
      </w:pPr>
      <w:r w:rsidRPr="507758BF">
        <w:rPr>
          <w:rFonts w:eastAsia="Times New Roman"/>
        </w:rPr>
        <w:t xml:space="preserve">Atlikus darbą, pateikiamos </w:t>
      </w:r>
      <w:r w:rsidR="00E04BFD">
        <w:rPr>
          <w:rFonts w:eastAsia="Times New Roman"/>
        </w:rPr>
        <w:t>tokios</w:t>
      </w:r>
      <w:r w:rsidRPr="507758BF">
        <w:rPr>
          <w:rFonts w:eastAsia="Times New Roman"/>
        </w:rPr>
        <w:t xml:space="preserve"> išvados:</w:t>
      </w:r>
    </w:p>
    <w:p w14:paraId="0346F8AE" w14:textId="1A2FE797" w:rsidR="004B0048" w:rsidRPr="004B0048" w:rsidRDefault="1E8CD815" w:rsidP="004B0048">
      <w:pPr>
        <w:pStyle w:val="ISISraas"/>
        <w:numPr>
          <w:ilvl w:val="0"/>
          <w:numId w:val="26"/>
        </w:numPr>
        <w:rPr>
          <w:rFonts w:eastAsia="Times New Roman"/>
        </w:rPr>
      </w:pPr>
      <w:r w:rsidRPr="507758BF">
        <w:rPr>
          <w:rFonts w:eastAsia="Times New Roman"/>
        </w:rPr>
        <w:t>„</w:t>
      </w:r>
      <w:r w:rsidR="004B0048" w:rsidRPr="507758BF">
        <w:rPr>
          <w:rFonts w:eastAsia="Times New Roman"/>
        </w:rPr>
        <w:t>McDonald's</w:t>
      </w:r>
      <w:r w:rsidR="003276FC">
        <w:rPr>
          <w:rFonts w:eastAsia="Times New Roman"/>
        </w:rPr>
        <w:t>“</w:t>
      </w:r>
      <w:r w:rsidR="004B0048" w:rsidRPr="507758BF">
        <w:rPr>
          <w:rFonts w:eastAsia="Times New Roman"/>
        </w:rPr>
        <w:t xml:space="preserve"> veiklos srities analizė kaip kibernetinės sistemos modelis parodė, kad pagrindinis procesas yra maisto gamyba ir jo tiekimas vartotojams, naudojant efektyvius tiekimo ir gamybos grandinės elementus.</w:t>
      </w:r>
    </w:p>
    <w:p w14:paraId="54BED58B" w14:textId="77777777" w:rsidR="004B0048" w:rsidRPr="004B0048" w:rsidRDefault="004B0048" w:rsidP="004B0048">
      <w:pPr>
        <w:pStyle w:val="ISISraas"/>
        <w:numPr>
          <w:ilvl w:val="0"/>
          <w:numId w:val="26"/>
        </w:numPr>
        <w:rPr>
          <w:rFonts w:eastAsia="Times New Roman"/>
        </w:rPr>
      </w:pPr>
      <w:r w:rsidRPr="507758BF">
        <w:rPr>
          <w:rFonts w:eastAsia="Times New Roman"/>
        </w:rPr>
        <w:t>Marketingo valdymo funkcijų analizė atskleidė, kad automatinis kampanijų planavimas ir klientų duomenų valdymas padidina rinkodaros veiksmingumą, remiantis vartotojų poreikiais bei analitiniais duomenimis.</w:t>
      </w:r>
    </w:p>
    <w:p w14:paraId="38132764" w14:textId="77777777" w:rsidR="004B0048" w:rsidRPr="004B0048" w:rsidRDefault="004B0048" w:rsidP="004B0048">
      <w:pPr>
        <w:pStyle w:val="ISISraas"/>
        <w:numPr>
          <w:ilvl w:val="0"/>
          <w:numId w:val="26"/>
        </w:numPr>
        <w:rPr>
          <w:rFonts w:eastAsia="Times New Roman"/>
        </w:rPr>
      </w:pPr>
      <w:r w:rsidRPr="507758BF">
        <w:rPr>
          <w:rFonts w:eastAsia="Times New Roman"/>
        </w:rPr>
        <w:t>Gamybos procesų optimizavimas vyksta pritaikant tvarumo principus ir modernias technologijas, leidžiančias užtikrinti aukščiausią maisto kokybę bei minimalų poveikį aplinkai.</w:t>
      </w:r>
    </w:p>
    <w:p w14:paraId="3266F07E" w14:textId="294F4456" w:rsidR="00DF05F6" w:rsidRDefault="004B0048" w:rsidP="005F7975">
      <w:pPr>
        <w:pStyle w:val="ISISraas"/>
        <w:numPr>
          <w:ilvl w:val="0"/>
          <w:numId w:val="26"/>
        </w:numPr>
        <w:rPr>
          <w:rFonts w:eastAsia="Times New Roman"/>
        </w:rPr>
      </w:pPr>
      <w:r w:rsidRPr="507758BF">
        <w:rPr>
          <w:rFonts w:eastAsia="Times New Roman"/>
        </w:rPr>
        <w:t>Hierarchinė organizacijos valdymo sistema padeda efektyviai paskirstyti atsakomybes tarp skirtingų padalinių ir užtikrinti, kad organizacijos veikla būtų orientuota į strateginių tikslų įgyvendinimą.</w:t>
      </w:r>
    </w:p>
    <w:p w14:paraId="73A63E4B" w14:textId="77777777" w:rsidR="004B0048" w:rsidRPr="004B0048" w:rsidRDefault="004B0048" w:rsidP="004B0048">
      <w:pPr>
        <w:pStyle w:val="ISISraas"/>
        <w:ind w:left="0" w:firstLine="0"/>
        <w:rPr>
          <w:rFonts w:eastAsia="Times New Roman"/>
        </w:rPr>
      </w:pPr>
    </w:p>
    <w:bookmarkStart w:id="20" w:name="_Toc178517335" w:displacedByCustomXml="next"/>
    <w:sdt>
      <w:sdtPr>
        <w:rPr>
          <w:rFonts w:ascii="Times New Roman" w:eastAsia="Times New Roman" w:hAnsi="Times New Roman" w:cs="Times New Roman"/>
          <w:b w:val="0"/>
          <w:caps w:val="0"/>
          <w:kern w:val="2"/>
          <w:sz w:val="24"/>
          <w:szCs w:val="24"/>
          <w14:ligatures w14:val="standardContextual"/>
        </w:rPr>
        <w:id w:val="1003469917"/>
        <w:docPartObj>
          <w:docPartGallery w:val="Bibliographies"/>
          <w:docPartUnique/>
        </w:docPartObj>
      </w:sdtPr>
      <w:sdtEndPr>
        <w:rPr>
          <w:rFonts w:eastAsiaTheme="minorEastAsia"/>
        </w:rPr>
      </w:sdtEndPr>
      <w:sdtContent>
        <w:p w14:paraId="20D959B2" w14:textId="1206C386" w:rsidR="003E371A" w:rsidRPr="006518B0" w:rsidRDefault="00506DF0" w:rsidP="00506DF0">
          <w:pPr>
            <w:pStyle w:val="ISIAntrat1"/>
            <w:numPr>
              <w:ilvl w:val="0"/>
              <w:numId w:val="0"/>
            </w:numPr>
            <w:ind w:left="720" w:hanging="360"/>
          </w:pPr>
          <w:r w:rsidRPr="006518B0">
            <w:t>L</w:t>
          </w:r>
          <w:r w:rsidR="00B735F9" w:rsidRPr="006518B0">
            <w:t>iteratūra</w:t>
          </w:r>
          <w:bookmarkEnd w:id="20"/>
          <w:r w:rsidR="00333A66" w:rsidRPr="006518B0">
            <w:t xml:space="preserve"> </w:t>
          </w:r>
        </w:p>
        <w:sdt>
          <w:sdtPr>
            <w:rPr>
              <w:rFonts w:ascii="Times New Roman" w:hAnsi="Times New Roman" w:cs="Times New Roman"/>
            </w:rPr>
            <w:id w:val="111145805"/>
            <w:bibliography/>
          </w:sdtPr>
          <w:sdtEndPr/>
          <w:sdtContent>
            <w:p w14:paraId="7F0DD7B5" w14:textId="77777777" w:rsidR="00AD120C" w:rsidRDefault="003E371A" w:rsidP="005F7975">
              <w:pPr>
                <w:jc w:val="both"/>
                <w:rPr>
                  <w:noProof/>
                  <w:lang w:val="en-US"/>
                </w:rPr>
              </w:pPr>
              <w:r w:rsidRPr="004B0048">
                <w:rPr>
                  <w:rFonts w:ascii="Times New Roman" w:eastAsia="Times New Roman" w:hAnsi="Times New Roman" w:cs="Times New Roman"/>
                </w:rPr>
                <w:fldChar w:fldCharType="begin"/>
              </w:r>
              <w:r w:rsidRPr="507758BF">
                <w:rPr>
                  <w:rFonts w:ascii="Times New Roman" w:eastAsia="Times New Roman" w:hAnsi="Times New Roman" w:cs="Times New Roman"/>
                </w:rPr>
                <w:instrText xml:space="preserve"> BIBLIOGRAPHY </w:instrText>
              </w:r>
              <w:r w:rsidRPr="004B0048">
                <w:rPr>
                  <w:rFonts w:ascii="Times New Roman" w:eastAsia="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87"/>
              </w:tblGrid>
              <w:tr w:rsidR="00AD120C" w14:paraId="5A1F69EF" w14:textId="77777777">
                <w:trPr>
                  <w:divId w:val="1881428620"/>
                  <w:tblCellSpacing w:w="15" w:type="dxa"/>
                </w:trPr>
                <w:tc>
                  <w:tcPr>
                    <w:tcW w:w="50" w:type="pct"/>
                    <w:hideMark/>
                  </w:tcPr>
                  <w:p w14:paraId="569449CC" w14:textId="20FF5934" w:rsidR="00AD120C" w:rsidRDefault="00AD120C">
                    <w:pPr>
                      <w:pStyle w:val="Bibliography"/>
                      <w:rPr>
                        <w:noProof/>
                        <w:kern w:val="0"/>
                        <w14:ligatures w14:val="none"/>
                      </w:rPr>
                    </w:pPr>
                    <w:r>
                      <w:rPr>
                        <w:noProof/>
                      </w:rPr>
                      <w:t xml:space="preserve">[1] </w:t>
                    </w:r>
                  </w:p>
                </w:tc>
                <w:tc>
                  <w:tcPr>
                    <w:tcW w:w="0" w:type="auto"/>
                    <w:hideMark/>
                  </w:tcPr>
                  <w:p w14:paraId="11E004A8" w14:textId="77777777" w:rsidR="00AD120C" w:rsidRDefault="00AD120C">
                    <w:pPr>
                      <w:pStyle w:val="Bibliography"/>
                      <w:rPr>
                        <w:noProof/>
                      </w:rPr>
                    </w:pPr>
                    <w:r>
                      <w:rPr>
                        <w:noProof/>
                      </w:rPr>
                      <w:t>„The magic behind Mcdonald's marketing strategy,“ Brand Vision Insights, 16 6 2024. [Tinkle]. Available: https://www.brandvm.com/post/mcdonalds-marketing-strategy. [Kreiptasi 9 2024].</w:t>
                    </w:r>
                  </w:p>
                </w:tc>
              </w:tr>
              <w:tr w:rsidR="00AD120C" w14:paraId="01370C23" w14:textId="77777777">
                <w:trPr>
                  <w:divId w:val="1881428620"/>
                  <w:tblCellSpacing w:w="15" w:type="dxa"/>
                </w:trPr>
                <w:tc>
                  <w:tcPr>
                    <w:tcW w:w="50" w:type="pct"/>
                    <w:hideMark/>
                  </w:tcPr>
                  <w:p w14:paraId="022FEBEA" w14:textId="77777777" w:rsidR="00AD120C" w:rsidRDefault="00AD120C">
                    <w:pPr>
                      <w:pStyle w:val="Bibliography"/>
                      <w:rPr>
                        <w:noProof/>
                      </w:rPr>
                    </w:pPr>
                    <w:r>
                      <w:rPr>
                        <w:noProof/>
                      </w:rPr>
                      <w:t xml:space="preserve">[2] </w:t>
                    </w:r>
                  </w:p>
                </w:tc>
                <w:tc>
                  <w:tcPr>
                    <w:tcW w:w="0" w:type="auto"/>
                    <w:hideMark/>
                  </w:tcPr>
                  <w:p w14:paraId="037A2DAE" w14:textId="77777777" w:rsidR="00AD120C" w:rsidRDefault="00AD120C">
                    <w:pPr>
                      <w:pStyle w:val="Bibliography"/>
                      <w:rPr>
                        <w:noProof/>
                      </w:rPr>
                    </w:pPr>
                    <w:r>
                      <w:rPr>
                        <w:noProof/>
                      </w:rPr>
                      <w:t>McDonald's, „Karjera,“ McDonald's, 2024. [Tinkle]. Available: https://jobs.hiliventures.com/lithuania/mcdonalds-lt. [Kreiptasi 09 2024].</w:t>
                    </w:r>
                  </w:p>
                </w:tc>
              </w:tr>
              <w:tr w:rsidR="00AD120C" w14:paraId="1EECCFCA" w14:textId="77777777">
                <w:trPr>
                  <w:divId w:val="1881428620"/>
                  <w:tblCellSpacing w:w="15" w:type="dxa"/>
                </w:trPr>
                <w:tc>
                  <w:tcPr>
                    <w:tcW w:w="50" w:type="pct"/>
                    <w:hideMark/>
                  </w:tcPr>
                  <w:p w14:paraId="37D94D5C" w14:textId="77777777" w:rsidR="00AD120C" w:rsidRDefault="00AD120C">
                    <w:pPr>
                      <w:pStyle w:val="Bibliography"/>
                      <w:rPr>
                        <w:noProof/>
                      </w:rPr>
                    </w:pPr>
                    <w:r>
                      <w:rPr>
                        <w:noProof/>
                      </w:rPr>
                      <w:lastRenderedPageBreak/>
                      <w:t xml:space="preserve">[3] </w:t>
                    </w:r>
                  </w:p>
                </w:tc>
                <w:tc>
                  <w:tcPr>
                    <w:tcW w:w="0" w:type="auto"/>
                    <w:hideMark/>
                  </w:tcPr>
                  <w:p w14:paraId="267984EA" w14:textId="77777777" w:rsidR="00AD120C" w:rsidRDefault="00AD120C">
                    <w:pPr>
                      <w:pStyle w:val="Bibliography"/>
                      <w:rPr>
                        <w:noProof/>
                      </w:rPr>
                    </w:pPr>
                    <w:r>
                      <w:rPr>
                        <w:noProof/>
                      </w:rPr>
                      <w:t>E. Tarver, „What Are the Primary Activities of Michael Porter's Value Chain?,“ Investopedia, 01 06 2024. [Tinkle]. Available: https://www.investopedia.com/ask/answers/050115/what-are-primary-activities-michael-porters-value-chain.asp. [Kreiptasi 09 2024].</w:t>
                    </w:r>
                  </w:p>
                </w:tc>
              </w:tr>
              <w:tr w:rsidR="00AD120C" w14:paraId="40D72515" w14:textId="77777777">
                <w:trPr>
                  <w:divId w:val="1881428620"/>
                  <w:tblCellSpacing w:w="15" w:type="dxa"/>
                </w:trPr>
                <w:tc>
                  <w:tcPr>
                    <w:tcW w:w="50" w:type="pct"/>
                    <w:hideMark/>
                  </w:tcPr>
                  <w:p w14:paraId="7DEC367F" w14:textId="77777777" w:rsidR="00AD120C" w:rsidRDefault="00AD120C">
                    <w:pPr>
                      <w:pStyle w:val="Bibliography"/>
                      <w:rPr>
                        <w:noProof/>
                      </w:rPr>
                    </w:pPr>
                    <w:r>
                      <w:rPr>
                        <w:noProof/>
                      </w:rPr>
                      <w:t xml:space="preserve">[4] </w:t>
                    </w:r>
                  </w:p>
                </w:tc>
                <w:tc>
                  <w:tcPr>
                    <w:tcW w:w="0" w:type="auto"/>
                    <w:hideMark/>
                  </w:tcPr>
                  <w:p w14:paraId="69F3963A" w14:textId="77777777" w:rsidR="00AD120C" w:rsidRDefault="00AD120C">
                    <w:pPr>
                      <w:pStyle w:val="Bibliography"/>
                      <w:rPr>
                        <w:noProof/>
                      </w:rPr>
                    </w:pPr>
                    <w:r>
                      <w:rPr>
                        <w:noProof/>
                      </w:rPr>
                      <w:t>McDonald's, „Marketing,“ McDonald's, 2024. [Tinkle]. Available: https://careers.mcdonalds.com/marketing. [Kreiptasi 09 2024].</w:t>
                    </w:r>
                  </w:p>
                </w:tc>
              </w:tr>
              <w:tr w:rsidR="00AD120C" w14:paraId="35773C64" w14:textId="77777777">
                <w:trPr>
                  <w:divId w:val="1881428620"/>
                  <w:tblCellSpacing w:w="15" w:type="dxa"/>
                </w:trPr>
                <w:tc>
                  <w:tcPr>
                    <w:tcW w:w="50" w:type="pct"/>
                    <w:hideMark/>
                  </w:tcPr>
                  <w:p w14:paraId="18B673B1" w14:textId="77777777" w:rsidR="00AD120C" w:rsidRDefault="00AD120C">
                    <w:pPr>
                      <w:pStyle w:val="Bibliography"/>
                      <w:rPr>
                        <w:noProof/>
                      </w:rPr>
                    </w:pPr>
                    <w:r>
                      <w:rPr>
                        <w:noProof/>
                      </w:rPr>
                      <w:t xml:space="preserve">[5] </w:t>
                    </w:r>
                  </w:p>
                </w:tc>
                <w:tc>
                  <w:tcPr>
                    <w:tcW w:w="0" w:type="auto"/>
                    <w:hideMark/>
                  </w:tcPr>
                  <w:p w14:paraId="2A8117B5" w14:textId="77777777" w:rsidR="00AD120C" w:rsidRDefault="00AD120C">
                    <w:pPr>
                      <w:pStyle w:val="Bibliography"/>
                      <w:rPr>
                        <w:noProof/>
                      </w:rPr>
                    </w:pPr>
                    <w:r>
                      <w:rPr>
                        <w:noProof/>
                      </w:rPr>
                      <w:t>„Nutrition &amp; Marketing Practices,“ McDonald's, 1 2024. [Tinkle]. Available: https://corporate.mcdonalds.com/corpmcd/our-purpose-and-impact/food-quality-and-sourcing/nutrition-and-marketing-practices.html. [Kreiptasi 9 2024].</w:t>
                    </w:r>
                  </w:p>
                </w:tc>
              </w:tr>
              <w:tr w:rsidR="00AD120C" w14:paraId="4B977113" w14:textId="77777777">
                <w:trPr>
                  <w:divId w:val="1881428620"/>
                  <w:tblCellSpacing w:w="15" w:type="dxa"/>
                </w:trPr>
                <w:tc>
                  <w:tcPr>
                    <w:tcW w:w="50" w:type="pct"/>
                    <w:hideMark/>
                  </w:tcPr>
                  <w:p w14:paraId="3A54A6AA" w14:textId="77777777" w:rsidR="00AD120C" w:rsidRDefault="00AD120C">
                    <w:pPr>
                      <w:pStyle w:val="Bibliography"/>
                      <w:rPr>
                        <w:noProof/>
                      </w:rPr>
                    </w:pPr>
                    <w:r>
                      <w:rPr>
                        <w:noProof/>
                      </w:rPr>
                      <w:t xml:space="preserve">[6] </w:t>
                    </w:r>
                  </w:p>
                </w:tc>
                <w:tc>
                  <w:tcPr>
                    <w:tcW w:w="0" w:type="auto"/>
                    <w:hideMark/>
                  </w:tcPr>
                  <w:p w14:paraId="5C8A9588" w14:textId="77777777" w:rsidR="00AD120C" w:rsidRDefault="00AD120C">
                    <w:pPr>
                      <w:pStyle w:val="Bibliography"/>
                      <w:rPr>
                        <w:noProof/>
                      </w:rPr>
                    </w:pPr>
                    <w:r>
                      <w:rPr>
                        <w:noProof/>
                      </w:rPr>
                      <w:t>McDonald's, „About our food,“ McDonald's, 2024. [Tinkle]. Available: https://mcdonalds.com.hk/en/about-our-food/commitment-to-quality/how-do-we-control-our-quality/. [Kreiptasi 29 9 2024].</w:t>
                    </w:r>
                  </w:p>
                </w:tc>
              </w:tr>
            </w:tbl>
            <w:p w14:paraId="0BD9CA9C" w14:textId="77777777" w:rsidR="00AD120C" w:rsidRDefault="00AD120C">
              <w:pPr>
                <w:divId w:val="1881428620"/>
                <w:rPr>
                  <w:rFonts w:eastAsia="Times New Roman"/>
                  <w:noProof/>
                </w:rPr>
              </w:pPr>
            </w:p>
            <w:p w14:paraId="5366FB8D" w14:textId="69CE10BD" w:rsidR="004147A4" w:rsidRPr="004B0048" w:rsidRDefault="003E371A" w:rsidP="005F7975">
              <w:pPr>
                <w:jc w:val="both"/>
                <w:rPr>
                  <w:rFonts w:ascii="Times New Roman" w:eastAsia="Times New Roman" w:hAnsi="Times New Roman" w:cs="Times New Roman"/>
                </w:rPr>
              </w:pPr>
              <w:r w:rsidRPr="004B0048">
                <w:rPr>
                  <w:rFonts w:ascii="Times New Roman" w:hAnsi="Times New Roman" w:cs="Times New Roman"/>
                  <w:b/>
                </w:rPr>
                <w:fldChar w:fldCharType="end"/>
              </w:r>
            </w:p>
          </w:sdtContent>
        </w:sdt>
      </w:sdtContent>
    </w:sdt>
    <w:sectPr w:rsidR="004147A4" w:rsidRPr="004B0048" w:rsidSect="00FB6500">
      <w:headerReference w:type="default" r:id="rId23"/>
      <w:footerReference w:type="default" r:id="rId24"/>
      <w:pgSz w:w="12240" w:h="15840"/>
      <w:pgMar w:top="1021" w:right="1021" w:bottom="1021" w:left="158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lanta Miliauskaitė" w:date="2024-10-20T11:24:00Z" w:initials="JM">
    <w:p w14:paraId="6CA7F97E" w14:textId="2142B024" w:rsidR="00703DE9" w:rsidRDefault="00703DE9">
      <w:pPr>
        <w:pStyle w:val="CommentText"/>
      </w:pPr>
      <w:r>
        <w:rPr>
          <w:rStyle w:val="CommentReference"/>
        </w:rPr>
        <w:annotationRef/>
      </w:r>
      <w:r>
        <w:t>Kelinto? Jūsų grupės unikalus nr. 2</w:t>
      </w:r>
    </w:p>
  </w:comment>
  <w:comment w:id="1" w:author="Jolanta Miliauskaitė" w:date="2024-10-20T11:16:00Z" w:initials="JM">
    <w:p w14:paraId="64C13878" w14:textId="3FD21C35" w:rsidR="007938B5" w:rsidRDefault="007938B5">
      <w:pPr>
        <w:pStyle w:val="CommentText"/>
      </w:pPr>
      <w:r>
        <w:rPr>
          <w:rStyle w:val="CommentReference"/>
        </w:rPr>
        <w:annotationRef/>
      </w:r>
      <w:r>
        <w:t>Kur jūsų darbo kaip šaltinio bib aprašas, pateiktas anotacijoje?</w:t>
      </w:r>
    </w:p>
  </w:comment>
  <w:comment w:id="2" w:author="Jolanta Miliauskaitė" w:date="2024-10-20T11:17:00Z" w:initials="JM">
    <w:p w14:paraId="7A90FF69" w14:textId="166D2D9F" w:rsidR="007938B5" w:rsidRDefault="007938B5">
      <w:pPr>
        <w:pStyle w:val="CommentText"/>
      </w:pPr>
      <w:r>
        <w:rPr>
          <w:rStyle w:val="CommentReference"/>
        </w:rPr>
        <w:annotationRef/>
      </w:r>
      <w:r>
        <w:t>Jūs projekto nedarote</w:t>
      </w:r>
    </w:p>
  </w:comment>
  <w:comment w:id="3" w:author="Jolanta Miliauskaitė" w:date="2024-10-20T11:17:00Z" w:initials="JM">
    <w:p w14:paraId="1D0A8D2A" w14:textId="5B9D9A91" w:rsidR="007938B5" w:rsidRDefault="007938B5">
      <w:pPr>
        <w:pStyle w:val="CommentText"/>
      </w:pPr>
      <w:r>
        <w:rPr>
          <w:rStyle w:val="CommentReference"/>
        </w:rPr>
        <w:annotationRef/>
      </w:r>
      <w:r>
        <w:t>Ar ne per daug apžiojote?</w:t>
      </w:r>
    </w:p>
  </w:comment>
  <w:comment w:id="4" w:author="Jolanta Miliauskaitė" w:date="2024-10-20T11:17:00Z" w:initials="JM">
    <w:p w14:paraId="483F8A56" w14:textId="7CAE124B" w:rsidR="007938B5" w:rsidRDefault="007938B5">
      <w:pPr>
        <w:pStyle w:val="CommentText"/>
      </w:pPr>
      <w:r>
        <w:rPr>
          <w:rStyle w:val="CommentReference"/>
        </w:rPr>
        <w:annotationRef/>
      </w:r>
      <w:r>
        <w:t>Nematau nuorodos tekste į 1-ą lentelę</w:t>
      </w:r>
    </w:p>
  </w:comment>
  <w:comment w:id="6" w:author="Jolanta Miliauskaitė" w:date="2024-10-20T11:18:00Z" w:initials="JM">
    <w:p w14:paraId="3D00B5BA" w14:textId="68621D24" w:rsidR="007938B5" w:rsidRDefault="007938B5">
      <w:pPr>
        <w:pStyle w:val="CommentText"/>
      </w:pPr>
      <w:r>
        <w:rPr>
          <w:rStyle w:val="CommentReference"/>
        </w:rPr>
        <w:annotationRef/>
      </w:r>
      <w:r>
        <w:t>Po lentele yra rašoma ATASKAITA ir toliau jau pateikiami atsakymai į užduotis</w:t>
      </w:r>
    </w:p>
  </w:comment>
  <w:comment w:id="9" w:author="Jolanta Miliauskaitė" w:date="2024-10-20T11:22:00Z" w:initials="JM">
    <w:p w14:paraId="51AAA71A" w14:textId="3B4068AB" w:rsidR="007938B5" w:rsidRDefault="007938B5">
      <w:pPr>
        <w:pStyle w:val="CommentText"/>
      </w:pPr>
      <w:r>
        <w:rPr>
          <w:rStyle w:val="CommentReference"/>
        </w:rPr>
        <w:annotationRef/>
      </w:r>
      <w:r>
        <w:t>Kaip siejasi su rasta informacija internete? Nes tai 2 namų darbo medžiaga...</w:t>
      </w:r>
    </w:p>
  </w:comment>
  <w:comment w:id="10" w:author="Jolanta Miliauskaitė" w:date="2024-10-20T11:19:00Z" w:initials="JM">
    <w:p w14:paraId="1704EEF5" w14:textId="0C96BE05" w:rsidR="007938B5" w:rsidRDefault="007938B5">
      <w:pPr>
        <w:pStyle w:val="CommentText"/>
      </w:pPr>
      <w:r>
        <w:rPr>
          <w:rStyle w:val="CommentReference"/>
        </w:rPr>
        <w:annotationRef/>
      </w:r>
      <w:r>
        <w:t>Šitos dalies nereikia rašyti, nes pav pavadinimas turi būti labai abstraktus, bet informatyvus</w:t>
      </w:r>
    </w:p>
  </w:comment>
  <w:comment w:id="11" w:author="Jolanta Miliauskaitė" w:date="2024-10-20T11:19:00Z" w:initials="JM">
    <w:p w14:paraId="0E048B94" w14:textId="392B9D00" w:rsidR="007938B5" w:rsidRDefault="007938B5">
      <w:pPr>
        <w:pStyle w:val="CommentText"/>
      </w:pPr>
      <w:r>
        <w:rPr>
          <w:rStyle w:val="CommentReference"/>
        </w:rPr>
        <w:annotationRef/>
      </w:r>
      <w:r>
        <w:t>Iš kur imta???</w:t>
      </w:r>
    </w:p>
  </w:comment>
  <w:comment w:id="13" w:author="Jolanta Miliauskaitė" w:date="2024-10-20T11:20:00Z" w:initials="JM">
    <w:p w14:paraId="5932DC3E" w14:textId="3D7BCE6B" w:rsidR="007938B5" w:rsidRDefault="007938B5">
      <w:pPr>
        <w:pStyle w:val="CommentText"/>
      </w:pPr>
      <w:r>
        <w:rPr>
          <w:rStyle w:val="CommentReference"/>
        </w:rPr>
        <w:annotationRef/>
      </w:r>
      <w:r>
        <w:t>Iš kur imta?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7F97E" w15:done="0"/>
  <w15:commentEx w15:paraId="64C13878" w15:done="0"/>
  <w15:commentEx w15:paraId="7A90FF69" w15:done="0"/>
  <w15:commentEx w15:paraId="1D0A8D2A" w15:done="0"/>
  <w15:commentEx w15:paraId="483F8A56" w15:done="0"/>
  <w15:commentEx w15:paraId="3D00B5BA" w15:done="0"/>
  <w15:commentEx w15:paraId="51AAA71A" w15:done="0"/>
  <w15:commentEx w15:paraId="1704EEF5" w15:done="0"/>
  <w15:commentEx w15:paraId="0E048B94" w15:done="0"/>
  <w15:commentEx w15:paraId="5932D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F66EF" w16cex:dateUtc="2024-10-20T08:24:00Z"/>
  <w16cex:commentExtensible w16cex:durableId="2ABF6511" w16cex:dateUtc="2024-10-20T08:16:00Z"/>
  <w16cex:commentExtensible w16cex:durableId="2ABF6532" w16cex:dateUtc="2024-10-20T08:17:00Z"/>
  <w16cex:commentExtensible w16cex:durableId="2ABF655A" w16cex:dateUtc="2024-10-20T08:17:00Z"/>
  <w16cex:commentExtensible w16cex:durableId="2ABF6566" w16cex:dateUtc="2024-10-20T08:17:00Z"/>
  <w16cex:commentExtensible w16cex:durableId="2ABF6581" w16cex:dateUtc="2024-10-20T08:18:00Z"/>
  <w16cex:commentExtensible w16cex:durableId="2ABF666D" w16cex:dateUtc="2024-10-20T08:22:00Z"/>
  <w16cex:commentExtensible w16cex:durableId="2ABF65AF" w16cex:dateUtc="2024-10-20T08:19:00Z"/>
  <w16cex:commentExtensible w16cex:durableId="2ABF65D7" w16cex:dateUtc="2024-10-20T08:19:00Z"/>
  <w16cex:commentExtensible w16cex:durableId="2ABF65F1" w16cex:dateUtc="2024-10-20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7F97E" w16cid:durableId="2ABF66EF"/>
  <w16cid:commentId w16cid:paraId="64C13878" w16cid:durableId="2ABF6511"/>
  <w16cid:commentId w16cid:paraId="7A90FF69" w16cid:durableId="2ABF6532"/>
  <w16cid:commentId w16cid:paraId="1D0A8D2A" w16cid:durableId="2ABF655A"/>
  <w16cid:commentId w16cid:paraId="483F8A56" w16cid:durableId="2ABF6566"/>
  <w16cid:commentId w16cid:paraId="3D00B5BA" w16cid:durableId="2ABF6581"/>
  <w16cid:commentId w16cid:paraId="51AAA71A" w16cid:durableId="2ABF666D"/>
  <w16cid:commentId w16cid:paraId="1704EEF5" w16cid:durableId="2ABF65AF"/>
  <w16cid:commentId w16cid:paraId="0E048B94" w16cid:durableId="2ABF65D7"/>
  <w16cid:commentId w16cid:paraId="5932DC3E" w16cid:durableId="2ABF6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286C" w14:textId="77777777" w:rsidR="000C18D5" w:rsidRPr="00E82F08" w:rsidRDefault="000C18D5">
      <w:pPr>
        <w:spacing w:after="0" w:line="240" w:lineRule="auto"/>
      </w:pPr>
      <w:r w:rsidRPr="00E82F08">
        <w:separator/>
      </w:r>
    </w:p>
  </w:endnote>
  <w:endnote w:type="continuationSeparator" w:id="0">
    <w:p w14:paraId="45CBA440" w14:textId="77777777" w:rsidR="000C18D5" w:rsidRPr="00E82F08" w:rsidRDefault="000C18D5">
      <w:pPr>
        <w:spacing w:after="0" w:line="240" w:lineRule="auto"/>
      </w:pPr>
      <w:r w:rsidRPr="00E82F08">
        <w:continuationSeparator/>
      </w:r>
    </w:p>
  </w:endnote>
  <w:endnote w:type="continuationNotice" w:id="1">
    <w:p w14:paraId="452C351A" w14:textId="77777777" w:rsidR="000C18D5" w:rsidRPr="00E82F08" w:rsidRDefault="000C18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82C1" w14:textId="77777777" w:rsidR="00871F47" w:rsidRDefault="0087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6509" w14:textId="77777777" w:rsidR="000C18D5" w:rsidRPr="00E82F08" w:rsidRDefault="000C18D5">
      <w:pPr>
        <w:spacing w:after="0" w:line="240" w:lineRule="auto"/>
      </w:pPr>
      <w:r w:rsidRPr="00E82F08">
        <w:separator/>
      </w:r>
    </w:p>
  </w:footnote>
  <w:footnote w:type="continuationSeparator" w:id="0">
    <w:p w14:paraId="56042AC8" w14:textId="77777777" w:rsidR="000C18D5" w:rsidRPr="00E82F08" w:rsidRDefault="000C18D5">
      <w:pPr>
        <w:spacing w:after="0" w:line="240" w:lineRule="auto"/>
      </w:pPr>
      <w:r w:rsidRPr="00E82F08">
        <w:continuationSeparator/>
      </w:r>
    </w:p>
  </w:footnote>
  <w:footnote w:type="continuationNotice" w:id="1">
    <w:p w14:paraId="47F0147F" w14:textId="77777777" w:rsidR="000C18D5" w:rsidRPr="00E82F08" w:rsidRDefault="000C18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98E8" w14:textId="77777777" w:rsidR="00871F47" w:rsidRDefault="00871F47">
    <w:pPr>
      <w:pStyle w:val="Header"/>
    </w:pPr>
  </w:p>
</w:hdr>
</file>

<file path=word/intelligence2.xml><?xml version="1.0" encoding="utf-8"?>
<int2:intelligence xmlns:int2="http://schemas.microsoft.com/office/intelligence/2020/intelligence" xmlns:oel="http://schemas.microsoft.com/office/2019/extlst">
  <int2:observations>
    <int2:textHash int2:hashCode="V2uGtxT9icdxNG" int2:id="2QpBsY1x">
      <int2:state int2:value="Rejected" int2:type="AugLoop_Text_Critique"/>
    </int2:textHash>
    <int2:textHash int2:hashCode="oIBzoWwOBLQil4" int2:id="I16WyIk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7E2"/>
    <w:multiLevelType w:val="hybridMultilevel"/>
    <w:tmpl w:val="FFFFFFFF"/>
    <w:lvl w:ilvl="0" w:tplc="F89619AA">
      <w:start w:val="1"/>
      <w:numFmt w:val="bullet"/>
      <w:lvlText w:val=""/>
      <w:lvlJc w:val="left"/>
      <w:pPr>
        <w:ind w:left="720" w:hanging="360"/>
      </w:pPr>
      <w:rPr>
        <w:rFonts w:ascii="Symbol" w:hAnsi="Symbol" w:hint="default"/>
      </w:rPr>
    </w:lvl>
    <w:lvl w:ilvl="1" w:tplc="0D0255A8">
      <w:start w:val="1"/>
      <w:numFmt w:val="bullet"/>
      <w:lvlText w:val="o"/>
      <w:lvlJc w:val="left"/>
      <w:pPr>
        <w:ind w:left="1440" w:hanging="360"/>
      </w:pPr>
      <w:rPr>
        <w:rFonts w:ascii="Courier New" w:hAnsi="Courier New" w:hint="default"/>
      </w:rPr>
    </w:lvl>
    <w:lvl w:ilvl="2" w:tplc="8E2A5EDA">
      <w:start w:val="1"/>
      <w:numFmt w:val="bullet"/>
      <w:lvlText w:val=""/>
      <w:lvlJc w:val="left"/>
      <w:pPr>
        <w:ind w:left="2160" w:hanging="360"/>
      </w:pPr>
      <w:rPr>
        <w:rFonts w:ascii="Wingdings" w:hAnsi="Wingdings" w:hint="default"/>
      </w:rPr>
    </w:lvl>
    <w:lvl w:ilvl="3" w:tplc="3EC200FC">
      <w:start w:val="1"/>
      <w:numFmt w:val="bullet"/>
      <w:lvlText w:val=""/>
      <w:lvlJc w:val="left"/>
      <w:pPr>
        <w:ind w:left="2880" w:hanging="360"/>
      </w:pPr>
      <w:rPr>
        <w:rFonts w:ascii="Symbol" w:hAnsi="Symbol" w:hint="default"/>
      </w:rPr>
    </w:lvl>
    <w:lvl w:ilvl="4" w:tplc="2A9AD9E4">
      <w:start w:val="1"/>
      <w:numFmt w:val="bullet"/>
      <w:lvlText w:val="o"/>
      <w:lvlJc w:val="left"/>
      <w:pPr>
        <w:ind w:left="3600" w:hanging="360"/>
      </w:pPr>
      <w:rPr>
        <w:rFonts w:ascii="Courier New" w:hAnsi="Courier New" w:hint="default"/>
      </w:rPr>
    </w:lvl>
    <w:lvl w:ilvl="5" w:tplc="AAEA829C">
      <w:start w:val="1"/>
      <w:numFmt w:val="bullet"/>
      <w:lvlText w:val=""/>
      <w:lvlJc w:val="left"/>
      <w:pPr>
        <w:ind w:left="4320" w:hanging="360"/>
      </w:pPr>
      <w:rPr>
        <w:rFonts w:ascii="Wingdings" w:hAnsi="Wingdings" w:hint="default"/>
      </w:rPr>
    </w:lvl>
    <w:lvl w:ilvl="6" w:tplc="01C65874">
      <w:start w:val="1"/>
      <w:numFmt w:val="bullet"/>
      <w:lvlText w:val=""/>
      <w:lvlJc w:val="left"/>
      <w:pPr>
        <w:ind w:left="5040" w:hanging="360"/>
      </w:pPr>
      <w:rPr>
        <w:rFonts w:ascii="Symbol" w:hAnsi="Symbol" w:hint="default"/>
      </w:rPr>
    </w:lvl>
    <w:lvl w:ilvl="7" w:tplc="C7BABEB6">
      <w:start w:val="1"/>
      <w:numFmt w:val="bullet"/>
      <w:lvlText w:val="o"/>
      <w:lvlJc w:val="left"/>
      <w:pPr>
        <w:ind w:left="5760" w:hanging="360"/>
      </w:pPr>
      <w:rPr>
        <w:rFonts w:ascii="Courier New" w:hAnsi="Courier New" w:hint="default"/>
      </w:rPr>
    </w:lvl>
    <w:lvl w:ilvl="8" w:tplc="ED800084">
      <w:start w:val="1"/>
      <w:numFmt w:val="bullet"/>
      <w:lvlText w:val=""/>
      <w:lvlJc w:val="left"/>
      <w:pPr>
        <w:ind w:left="6480" w:hanging="360"/>
      </w:pPr>
      <w:rPr>
        <w:rFonts w:ascii="Wingdings" w:hAnsi="Wingdings" w:hint="default"/>
      </w:rPr>
    </w:lvl>
  </w:abstractNum>
  <w:abstractNum w:abstractNumId="1" w15:restartNumberingAfterBreak="0">
    <w:nsid w:val="03DDDFEB"/>
    <w:multiLevelType w:val="hybridMultilevel"/>
    <w:tmpl w:val="FFFFFFFF"/>
    <w:lvl w:ilvl="0" w:tplc="E7649B5C">
      <w:start w:val="1"/>
      <w:numFmt w:val="bullet"/>
      <w:lvlText w:val=""/>
      <w:lvlJc w:val="left"/>
      <w:pPr>
        <w:ind w:left="720" w:hanging="360"/>
      </w:pPr>
      <w:rPr>
        <w:rFonts w:ascii="Symbol" w:hAnsi="Symbol" w:hint="default"/>
      </w:rPr>
    </w:lvl>
    <w:lvl w:ilvl="1" w:tplc="9AFE7A00">
      <w:start w:val="1"/>
      <w:numFmt w:val="bullet"/>
      <w:lvlText w:val="o"/>
      <w:lvlJc w:val="left"/>
      <w:pPr>
        <w:ind w:left="1440" w:hanging="360"/>
      </w:pPr>
      <w:rPr>
        <w:rFonts w:ascii="Courier New" w:hAnsi="Courier New" w:hint="default"/>
      </w:rPr>
    </w:lvl>
    <w:lvl w:ilvl="2" w:tplc="B5B20B72">
      <w:start w:val="1"/>
      <w:numFmt w:val="bullet"/>
      <w:lvlText w:val=""/>
      <w:lvlJc w:val="left"/>
      <w:pPr>
        <w:ind w:left="2160" w:hanging="360"/>
      </w:pPr>
      <w:rPr>
        <w:rFonts w:ascii="Wingdings" w:hAnsi="Wingdings" w:hint="default"/>
      </w:rPr>
    </w:lvl>
    <w:lvl w:ilvl="3" w:tplc="7A382484">
      <w:start w:val="1"/>
      <w:numFmt w:val="bullet"/>
      <w:lvlText w:val=""/>
      <w:lvlJc w:val="left"/>
      <w:pPr>
        <w:ind w:left="2880" w:hanging="360"/>
      </w:pPr>
      <w:rPr>
        <w:rFonts w:ascii="Symbol" w:hAnsi="Symbol" w:hint="default"/>
      </w:rPr>
    </w:lvl>
    <w:lvl w:ilvl="4" w:tplc="32962A32">
      <w:start w:val="1"/>
      <w:numFmt w:val="bullet"/>
      <w:lvlText w:val="o"/>
      <w:lvlJc w:val="left"/>
      <w:pPr>
        <w:ind w:left="3600" w:hanging="360"/>
      </w:pPr>
      <w:rPr>
        <w:rFonts w:ascii="Courier New" w:hAnsi="Courier New" w:hint="default"/>
      </w:rPr>
    </w:lvl>
    <w:lvl w:ilvl="5" w:tplc="1EBEDB02">
      <w:start w:val="1"/>
      <w:numFmt w:val="bullet"/>
      <w:lvlText w:val=""/>
      <w:lvlJc w:val="left"/>
      <w:pPr>
        <w:ind w:left="4320" w:hanging="360"/>
      </w:pPr>
      <w:rPr>
        <w:rFonts w:ascii="Wingdings" w:hAnsi="Wingdings" w:hint="default"/>
      </w:rPr>
    </w:lvl>
    <w:lvl w:ilvl="6" w:tplc="6ABE678E">
      <w:start w:val="1"/>
      <w:numFmt w:val="bullet"/>
      <w:lvlText w:val=""/>
      <w:lvlJc w:val="left"/>
      <w:pPr>
        <w:ind w:left="5040" w:hanging="360"/>
      </w:pPr>
      <w:rPr>
        <w:rFonts w:ascii="Symbol" w:hAnsi="Symbol" w:hint="default"/>
      </w:rPr>
    </w:lvl>
    <w:lvl w:ilvl="7" w:tplc="3C0026DE">
      <w:start w:val="1"/>
      <w:numFmt w:val="bullet"/>
      <w:lvlText w:val="o"/>
      <w:lvlJc w:val="left"/>
      <w:pPr>
        <w:ind w:left="5760" w:hanging="360"/>
      </w:pPr>
      <w:rPr>
        <w:rFonts w:ascii="Courier New" w:hAnsi="Courier New" w:hint="default"/>
      </w:rPr>
    </w:lvl>
    <w:lvl w:ilvl="8" w:tplc="A0B616F8">
      <w:start w:val="1"/>
      <w:numFmt w:val="bullet"/>
      <w:lvlText w:val=""/>
      <w:lvlJc w:val="left"/>
      <w:pPr>
        <w:ind w:left="6480" w:hanging="360"/>
      </w:pPr>
      <w:rPr>
        <w:rFonts w:ascii="Wingdings" w:hAnsi="Wingdings" w:hint="default"/>
      </w:rPr>
    </w:lvl>
  </w:abstractNum>
  <w:abstractNum w:abstractNumId="2" w15:restartNumberingAfterBreak="0">
    <w:nsid w:val="06563304"/>
    <w:multiLevelType w:val="multilevel"/>
    <w:tmpl w:val="AAC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ADE56"/>
    <w:multiLevelType w:val="hybridMultilevel"/>
    <w:tmpl w:val="FFFFFFFF"/>
    <w:lvl w:ilvl="0" w:tplc="1672514E">
      <w:start w:val="1"/>
      <w:numFmt w:val="bullet"/>
      <w:lvlText w:val=""/>
      <w:lvlJc w:val="left"/>
      <w:pPr>
        <w:ind w:left="720" w:hanging="360"/>
      </w:pPr>
      <w:rPr>
        <w:rFonts w:ascii="Symbol" w:hAnsi="Symbol" w:hint="default"/>
      </w:rPr>
    </w:lvl>
    <w:lvl w:ilvl="1" w:tplc="7508136A">
      <w:start w:val="1"/>
      <w:numFmt w:val="bullet"/>
      <w:lvlText w:val="o"/>
      <w:lvlJc w:val="left"/>
      <w:pPr>
        <w:ind w:left="1440" w:hanging="360"/>
      </w:pPr>
      <w:rPr>
        <w:rFonts w:ascii="Courier New" w:hAnsi="Courier New" w:hint="default"/>
      </w:rPr>
    </w:lvl>
    <w:lvl w:ilvl="2" w:tplc="4E5C6DC6">
      <w:start w:val="1"/>
      <w:numFmt w:val="bullet"/>
      <w:lvlText w:val=""/>
      <w:lvlJc w:val="left"/>
      <w:pPr>
        <w:ind w:left="2160" w:hanging="360"/>
      </w:pPr>
      <w:rPr>
        <w:rFonts w:ascii="Wingdings" w:hAnsi="Wingdings" w:hint="default"/>
      </w:rPr>
    </w:lvl>
    <w:lvl w:ilvl="3" w:tplc="C0CCFF6A">
      <w:start w:val="1"/>
      <w:numFmt w:val="bullet"/>
      <w:lvlText w:val=""/>
      <w:lvlJc w:val="left"/>
      <w:pPr>
        <w:ind w:left="2880" w:hanging="360"/>
      </w:pPr>
      <w:rPr>
        <w:rFonts w:ascii="Symbol" w:hAnsi="Symbol" w:hint="default"/>
      </w:rPr>
    </w:lvl>
    <w:lvl w:ilvl="4" w:tplc="28663B40">
      <w:start w:val="1"/>
      <w:numFmt w:val="bullet"/>
      <w:lvlText w:val="o"/>
      <w:lvlJc w:val="left"/>
      <w:pPr>
        <w:ind w:left="3600" w:hanging="360"/>
      </w:pPr>
      <w:rPr>
        <w:rFonts w:ascii="Courier New" w:hAnsi="Courier New" w:hint="default"/>
      </w:rPr>
    </w:lvl>
    <w:lvl w:ilvl="5" w:tplc="55C257F4">
      <w:start w:val="1"/>
      <w:numFmt w:val="bullet"/>
      <w:lvlText w:val=""/>
      <w:lvlJc w:val="left"/>
      <w:pPr>
        <w:ind w:left="4320" w:hanging="360"/>
      </w:pPr>
      <w:rPr>
        <w:rFonts w:ascii="Wingdings" w:hAnsi="Wingdings" w:hint="default"/>
      </w:rPr>
    </w:lvl>
    <w:lvl w:ilvl="6" w:tplc="9BE066CA">
      <w:start w:val="1"/>
      <w:numFmt w:val="bullet"/>
      <w:lvlText w:val=""/>
      <w:lvlJc w:val="left"/>
      <w:pPr>
        <w:ind w:left="5040" w:hanging="360"/>
      </w:pPr>
      <w:rPr>
        <w:rFonts w:ascii="Symbol" w:hAnsi="Symbol" w:hint="default"/>
      </w:rPr>
    </w:lvl>
    <w:lvl w:ilvl="7" w:tplc="B3AC716E">
      <w:start w:val="1"/>
      <w:numFmt w:val="bullet"/>
      <w:lvlText w:val="o"/>
      <w:lvlJc w:val="left"/>
      <w:pPr>
        <w:ind w:left="5760" w:hanging="360"/>
      </w:pPr>
      <w:rPr>
        <w:rFonts w:ascii="Courier New" w:hAnsi="Courier New" w:hint="default"/>
      </w:rPr>
    </w:lvl>
    <w:lvl w:ilvl="8" w:tplc="29DC36CA">
      <w:start w:val="1"/>
      <w:numFmt w:val="bullet"/>
      <w:lvlText w:val=""/>
      <w:lvlJc w:val="left"/>
      <w:pPr>
        <w:ind w:left="6480" w:hanging="360"/>
      </w:pPr>
      <w:rPr>
        <w:rFonts w:ascii="Wingdings" w:hAnsi="Wingdings" w:hint="default"/>
      </w:rPr>
    </w:lvl>
  </w:abstractNum>
  <w:abstractNum w:abstractNumId="4" w15:restartNumberingAfterBreak="0">
    <w:nsid w:val="167779AE"/>
    <w:multiLevelType w:val="multilevel"/>
    <w:tmpl w:val="FFFFFFFF"/>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C878A0"/>
    <w:multiLevelType w:val="multilevel"/>
    <w:tmpl w:val="6D42FD1A"/>
    <w:lvl w:ilvl="0">
      <w:start w:val="1"/>
      <w:numFmt w:val="decimal"/>
      <w:pStyle w:val="ISIAntrat1"/>
      <w:lvlText w:val="%1."/>
      <w:lvlJc w:val="left"/>
      <w:pPr>
        <w:ind w:left="720" w:hanging="360"/>
      </w:pPr>
      <w:rPr>
        <w:rFonts w:hint="default"/>
      </w:rPr>
    </w:lvl>
    <w:lvl w:ilvl="1">
      <w:start w:val="1"/>
      <w:numFmt w:val="decimal"/>
      <w:pStyle w:val="ISIAntrat2"/>
      <w:isLgl/>
      <w:lvlText w:val="%1.%2."/>
      <w:lvlJc w:val="left"/>
      <w:pPr>
        <w:ind w:left="1080" w:hanging="720"/>
      </w:pPr>
      <w:rPr>
        <w:rFonts w:hint="default"/>
      </w:rPr>
    </w:lvl>
    <w:lvl w:ilvl="2">
      <w:start w:val="1"/>
      <w:numFmt w:val="decimal"/>
      <w:pStyle w:val="ISIAntrat3"/>
      <w:isLgl/>
      <w:lvlText w:val="%1.%2.%3."/>
      <w:lvlJc w:val="left"/>
      <w:pPr>
        <w:ind w:left="108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D83636"/>
    <w:multiLevelType w:val="hybridMultilevel"/>
    <w:tmpl w:val="FFFFFFFF"/>
    <w:lvl w:ilvl="0" w:tplc="1A908D6E">
      <w:start w:val="1"/>
      <w:numFmt w:val="bullet"/>
      <w:lvlText w:val="o"/>
      <w:lvlJc w:val="left"/>
      <w:pPr>
        <w:ind w:left="720" w:hanging="360"/>
      </w:pPr>
      <w:rPr>
        <w:rFonts w:ascii="Courier New" w:hAnsi="Courier New" w:hint="default"/>
      </w:rPr>
    </w:lvl>
    <w:lvl w:ilvl="1" w:tplc="3BA80A04">
      <w:start w:val="1"/>
      <w:numFmt w:val="bullet"/>
      <w:lvlText w:val=""/>
      <w:lvlJc w:val="left"/>
      <w:pPr>
        <w:ind w:left="1440" w:hanging="360"/>
      </w:pPr>
      <w:rPr>
        <w:rFonts w:ascii="Wingdings" w:hAnsi="Wingdings" w:hint="default"/>
      </w:rPr>
    </w:lvl>
    <w:lvl w:ilvl="2" w:tplc="7A3A68FC">
      <w:start w:val="1"/>
      <w:numFmt w:val="bullet"/>
      <w:lvlText w:val=""/>
      <w:lvlJc w:val="left"/>
      <w:pPr>
        <w:ind w:left="2160" w:hanging="360"/>
      </w:pPr>
      <w:rPr>
        <w:rFonts w:ascii="Wingdings" w:hAnsi="Wingdings" w:hint="default"/>
      </w:rPr>
    </w:lvl>
    <w:lvl w:ilvl="3" w:tplc="EC68FF86">
      <w:start w:val="1"/>
      <w:numFmt w:val="bullet"/>
      <w:lvlText w:val=""/>
      <w:lvlJc w:val="left"/>
      <w:pPr>
        <w:ind w:left="2880" w:hanging="360"/>
      </w:pPr>
      <w:rPr>
        <w:rFonts w:ascii="Symbol" w:hAnsi="Symbol" w:hint="default"/>
      </w:rPr>
    </w:lvl>
    <w:lvl w:ilvl="4" w:tplc="47DACE68">
      <w:start w:val="1"/>
      <w:numFmt w:val="bullet"/>
      <w:lvlText w:val="o"/>
      <w:lvlJc w:val="left"/>
      <w:pPr>
        <w:ind w:left="3600" w:hanging="360"/>
      </w:pPr>
      <w:rPr>
        <w:rFonts w:ascii="Courier New" w:hAnsi="Courier New" w:hint="default"/>
      </w:rPr>
    </w:lvl>
    <w:lvl w:ilvl="5" w:tplc="F5F0B690">
      <w:start w:val="1"/>
      <w:numFmt w:val="bullet"/>
      <w:lvlText w:val=""/>
      <w:lvlJc w:val="left"/>
      <w:pPr>
        <w:ind w:left="4320" w:hanging="360"/>
      </w:pPr>
      <w:rPr>
        <w:rFonts w:ascii="Wingdings" w:hAnsi="Wingdings" w:hint="default"/>
      </w:rPr>
    </w:lvl>
    <w:lvl w:ilvl="6" w:tplc="306C1EC0">
      <w:start w:val="1"/>
      <w:numFmt w:val="bullet"/>
      <w:lvlText w:val=""/>
      <w:lvlJc w:val="left"/>
      <w:pPr>
        <w:ind w:left="5040" w:hanging="360"/>
      </w:pPr>
      <w:rPr>
        <w:rFonts w:ascii="Symbol" w:hAnsi="Symbol" w:hint="default"/>
      </w:rPr>
    </w:lvl>
    <w:lvl w:ilvl="7" w:tplc="0556FE68">
      <w:start w:val="1"/>
      <w:numFmt w:val="bullet"/>
      <w:lvlText w:val="o"/>
      <w:lvlJc w:val="left"/>
      <w:pPr>
        <w:ind w:left="5760" w:hanging="360"/>
      </w:pPr>
      <w:rPr>
        <w:rFonts w:ascii="Courier New" w:hAnsi="Courier New" w:hint="default"/>
      </w:rPr>
    </w:lvl>
    <w:lvl w:ilvl="8" w:tplc="8068A3C2">
      <w:start w:val="1"/>
      <w:numFmt w:val="bullet"/>
      <w:lvlText w:val=""/>
      <w:lvlJc w:val="left"/>
      <w:pPr>
        <w:ind w:left="6480" w:hanging="360"/>
      </w:pPr>
      <w:rPr>
        <w:rFonts w:ascii="Wingdings" w:hAnsi="Wingdings" w:hint="default"/>
      </w:rPr>
    </w:lvl>
  </w:abstractNum>
  <w:abstractNum w:abstractNumId="7" w15:restartNumberingAfterBreak="0">
    <w:nsid w:val="2F3532DD"/>
    <w:multiLevelType w:val="multilevel"/>
    <w:tmpl w:val="144CF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11C63"/>
    <w:multiLevelType w:val="multilevel"/>
    <w:tmpl w:val="5DD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11944"/>
    <w:multiLevelType w:val="hybridMultilevel"/>
    <w:tmpl w:val="D43829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D163A19"/>
    <w:multiLevelType w:val="multilevel"/>
    <w:tmpl w:val="0016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5386D"/>
    <w:multiLevelType w:val="multilevel"/>
    <w:tmpl w:val="C9541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AFADE"/>
    <w:multiLevelType w:val="hybridMultilevel"/>
    <w:tmpl w:val="FFFFFFFF"/>
    <w:lvl w:ilvl="0" w:tplc="4470EFFE">
      <w:start w:val="1"/>
      <w:numFmt w:val="bullet"/>
      <w:lvlText w:val=""/>
      <w:lvlJc w:val="left"/>
      <w:pPr>
        <w:ind w:left="720" w:hanging="360"/>
      </w:pPr>
      <w:rPr>
        <w:rFonts w:ascii="Symbol" w:hAnsi="Symbol" w:hint="default"/>
      </w:rPr>
    </w:lvl>
    <w:lvl w:ilvl="1" w:tplc="94BC7DE4">
      <w:start w:val="1"/>
      <w:numFmt w:val="bullet"/>
      <w:lvlText w:val="o"/>
      <w:lvlJc w:val="left"/>
      <w:pPr>
        <w:ind w:left="1440" w:hanging="360"/>
      </w:pPr>
      <w:rPr>
        <w:rFonts w:ascii="Courier New" w:hAnsi="Courier New" w:hint="default"/>
      </w:rPr>
    </w:lvl>
    <w:lvl w:ilvl="2" w:tplc="F4645B9C">
      <w:start w:val="1"/>
      <w:numFmt w:val="bullet"/>
      <w:lvlText w:val=""/>
      <w:lvlJc w:val="left"/>
      <w:pPr>
        <w:ind w:left="2160" w:hanging="360"/>
      </w:pPr>
      <w:rPr>
        <w:rFonts w:ascii="Wingdings" w:hAnsi="Wingdings" w:hint="default"/>
      </w:rPr>
    </w:lvl>
    <w:lvl w:ilvl="3" w:tplc="EF367A64">
      <w:start w:val="1"/>
      <w:numFmt w:val="bullet"/>
      <w:lvlText w:val=""/>
      <w:lvlJc w:val="left"/>
      <w:pPr>
        <w:ind w:left="2880" w:hanging="360"/>
      </w:pPr>
      <w:rPr>
        <w:rFonts w:ascii="Symbol" w:hAnsi="Symbol" w:hint="default"/>
      </w:rPr>
    </w:lvl>
    <w:lvl w:ilvl="4" w:tplc="D0585A40">
      <w:start w:val="1"/>
      <w:numFmt w:val="bullet"/>
      <w:lvlText w:val="o"/>
      <w:lvlJc w:val="left"/>
      <w:pPr>
        <w:ind w:left="3600" w:hanging="360"/>
      </w:pPr>
      <w:rPr>
        <w:rFonts w:ascii="Courier New" w:hAnsi="Courier New" w:hint="default"/>
      </w:rPr>
    </w:lvl>
    <w:lvl w:ilvl="5" w:tplc="9B2E9D82">
      <w:start w:val="1"/>
      <w:numFmt w:val="bullet"/>
      <w:lvlText w:val=""/>
      <w:lvlJc w:val="left"/>
      <w:pPr>
        <w:ind w:left="4320" w:hanging="360"/>
      </w:pPr>
      <w:rPr>
        <w:rFonts w:ascii="Wingdings" w:hAnsi="Wingdings" w:hint="default"/>
      </w:rPr>
    </w:lvl>
    <w:lvl w:ilvl="6" w:tplc="F0603162">
      <w:start w:val="1"/>
      <w:numFmt w:val="bullet"/>
      <w:lvlText w:val=""/>
      <w:lvlJc w:val="left"/>
      <w:pPr>
        <w:ind w:left="5040" w:hanging="360"/>
      </w:pPr>
      <w:rPr>
        <w:rFonts w:ascii="Symbol" w:hAnsi="Symbol" w:hint="default"/>
      </w:rPr>
    </w:lvl>
    <w:lvl w:ilvl="7" w:tplc="F2427F60">
      <w:start w:val="1"/>
      <w:numFmt w:val="bullet"/>
      <w:lvlText w:val="o"/>
      <w:lvlJc w:val="left"/>
      <w:pPr>
        <w:ind w:left="5760" w:hanging="360"/>
      </w:pPr>
      <w:rPr>
        <w:rFonts w:ascii="Courier New" w:hAnsi="Courier New" w:hint="default"/>
      </w:rPr>
    </w:lvl>
    <w:lvl w:ilvl="8" w:tplc="24DEC60A">
      <w:start w:val="1"/>
      <w:numFmt w:val="bullet"/>
      <w:lvlText w:val=""/>
      <w:lvlJc w:val="left"/>
      <w:pPr>
        <w:ind w:left="6480" w:hanging="360"/>
      </w:pPr>
      <w:rPr>
        <w:rFonts w:ascii="Wingdings" w:hAnsi="Wingdings" w:hint="default"/>
      </w:rPr>
    </w:lvl>
  </w:abstractNum>
  <w:abstractNum w:abstractNumId="13" w15:restartNumberingAfterBreak="0">
    <w:nsid w:val="48773DF6"/>
    <w:multiLevelType w:val="hybridMultilevel"/>
    <w:tmpl w:val="7BDC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A5725DD"/>
    <w:multiLevelType w:val="multilevel"/>
    <w:tmpl w:val="8D50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C36D1"/>
    <w:multiLevelType w:val="multilevel"/>
    <w:tmpl w:val="432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7" w15:restartNumberingAfterBreak="0">
    <w:nsid w:val="5D124E7C"/>
    <w:multiLevelType w:val="multilevel"/>
    <w:tmpl w:val="7D2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BA1BFB"/>
    <w:multiLevelType w:val="multilevel"/>
    <w:tmpl w:val="408A7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34307"/>
    <w:multiLevelType w:val="multilevel"/>
    <w:tmpl w:val="FFFFFFFF"/>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2C193C"/>
    <w:multiLevelType w:val="multilevel"/>
    <w:tmpl w:val="AF56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8E07E"/>
    <w:multiLevelType w:val="multilevel"/>
    <w:tmpl w:val="FFFFFFFF"/>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E7570B"/>
    <w:multiLevelType w:val="hybridMultilevel"/>
    <w:tmpl w:val="1108E7CC"/>
    <w:lvl w:ilvl="0" w:tplc="41FA9348">
      <w:start w:val="1"/>
      <w:numFmt w:val="decimal"/>
      <w:lvlText w:val="%1."/>
      <w:lvlJc w:val="left"/>
      <w:pPr>
        <w:ind w:left="720" w:hanging="360"/>
      </w:pPr>
      <w:rPr>
        <w:rFonts w:ascii="Times New Roman" w:hAnsi="Times New Roman" w:hint="default"/>
        <w:b/>
        <w:bCs/>
      </w:rPr>
    </w:lvl>
    <w:lvl w:ilvl="1" w:tplc="04544A90">
      <w:start w:val="1"/>
      <w:numFmt w:val="lowerLetter"/>
      <w:lvlText w:val="%2."/>
      <w:lvlJc w:val="left"/>
      <w:pPr>
        <w:ind w:left="1440" w:hanging="360"/>
      </w:pPr>
    </w:lvl>
    <w:lvl w:ilvl="2" w:tplc="CF440432">
      <w:start w:val="1"/>
      <w:numFmt w:val="lowerRoman"/>
      <w:lvlText w:val="%3."/>
      <w:lvlJc w:val="right"/>
      <w:pPr>
        <w:ind w:left="2160" w:hanging="180"/>
      </w:pPr>
    </w:lvl>
    <w:lvl w:ilvl="3" w:tplc="29BEE888">
      <w:start w:val="1"/>
      <w:numFmt w:val="decimal"/>
      <w:lvlText w:val="%4."/>
      <w:lvlJc w:val="left"/>
      <w:pPr>
        <w:ind w:left="2880" w:hanging="360"/>
      </w:pPr>
    </w:lvl>
    <w:lvl w:ilvl="4" w:tplc="65D4F15C">
      <w:start w:val="1"/>
      <w:numFmt w:val="lowerLetter"/>
      <w:lvlText w:val="%5."/>
      <w:lvlJc w:val="left"/>
      <w:pPr>
        <w:ind w:left="3600" w:hanging="360"/>
      </w:pPr>
    </w:lvl>
    <w:lvl w:ilvl="5" w:tplc="0A968E78">
      <w:start w:val="1"/>
      <w:numFmt w:val="lowerRoman"/>
      <w:lvlText w:val="%6."/>
      <w:lvlJc w:val="right"/>
      <w:pPr>
        <w:ind w:left="4320" w:hanging="180"/>
      </w:pPr>
    </w:lvl>
    <w:lvl w:ilvl="6" w:tplc="FFC6EA88">
      <w:start w:val="1"/>
      <w:numFmt w:val="decimal"/>
      <w:lvlText w:val="%7."/>
      <w:lvlJc w:val="left"/>
      <w:pPr>
        <w:ind w:left="5040" w:hanging="360"/>
      </w:pPr>
    </w:lvl>
    <w:lvl w:ilvl="7" w:tplc="208A9324">
      <w:start w:val="1"/>
      <w:numFmt w:val="lowerLetter"/>
      <w:lvlText w:val="%8."/>
      <w:lvlJc w:val="left"/>
      <w:pPr>
        <w:ind w:left="5760" w:hanging="360"/>
      </w:pPr>
    </w:lvl>
    <w:lvl w:ilvl="8" w:tplc="6F7A0784">
      <w:start w:val="1"/>
      <w:numFmt w:val="lowerRoman"/>
      <w:lvlText w:val="%9."/>
      <w:lvlJc w:val="right"/>
      <w:pPr>
        <w:ind w:left="6480" w:hanging="180"/>
      </w:pPr>
    </w:lvl>
  </w:abstractNum>
  <w:abstractNum w:abstractNumId="23" w15:restartNumberingAfterBreak="0">
    <w:nsid w:val="76D9EE5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1"/>
  </w:num>
  <w:num w:numId="3">
    <w:abstractNumId w:val="18"/>
  </w:num>
  <w:num w:numId="4">
    <w:abstractNumId w:val="7"/>
  </w:num>
  <w:num w:numId="5">
    <w:abstractNumId w:val="10"/>
  </w:num>
  <w:num w:numId="6">
    <w:abstractNumId w:val="15"/>
  </w:num>
  <w:num w:numId="7">
    <w:abstractNumId w:val="17"/>
  </w:num>
  <w:num w:numId="8">
    <w:abstractNumId w:val="8"/>
  </w:num>
  <w:num w:numId="9">
    <w:abstractNumId w:val="2"/>
  </w:num>
  <w:num w:numId="10">
    <w:abstractNumId w:val="3"/>
  </w:num>
  <w:num w:numId="11">
    <w:abstractNumId w:val="0"/>
  </w:num>
  <w:num w:numId="12">
    <w:abstractNumId w:val="1"/>
  </w:num>
  <w:num w:numId="13">
    <w:abstractNumId w:val="12"/>
  </w:num>
  <w:num w:numId="14">
    <w:abstractNumId w:val="22"/>
  </w:num>
  <w:num w:numId="15">
    <w:abstractNumId w:val="19"/>
  </w:num>
  <w:num w:numId="16">
    <w:abstractNumId w:val="4"/>
  </w:num>
  <w:num w:numId="17">
    <w:abstractNumId w:val="21"/>
  </w:num>
  <w:num w:numId="18">
    <w:abstractNumId w:val="23"/>
  </w:num>
  <w:num w:numId="19">
    <w:abstractNumId w:val="6"/>
  </w:num>
  <w:num w:numId="20">
    <w:abstractNumId w:val="5"/>
  </w:num>
  <w:num w:numId="21">
    <w:abstractNumId w:val="5"/>
  </w:num>
  <w:num w:numId="22">
    <w:abstractNumId w:val="5"/>
  </w:num>
  <w:num w:numId="23">
    <w:abstractNumId w:val="5"/>
  </w:num>
  <w:num w:numId="24">
    <w:abstractNumId w:val="16"/>
  </w:num>
  <w:num w:numId="25">
    <w:abstractNumId w:val="14"/>
  </w:num>
  <w:num w:numId="26">
    <w:abstractNumId w:val="9"/>
  </w:num>
  <w:num w:numId="2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lanta Miliauskaitė">
    <w15:presenceInfo w15:providerId="None" w15:userId="Jolanta Miliauskait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A4"/>
    <w:rsid w:val="0000549A"/>
    <w:rsid w:val="000074A1"/>
    <w:rsid w:val="00010A18"/>
    <w:rsid w:val="00011191"/>
    <w:rsid w:val="00011579"/>
    <w:rsid w:val="000149A9"/>
    <w:rsid w:val="00027771"/>
    <w:rsid w:val="00030398"/>
    <w:rsid w:val="00031181"/>
    <w:rsid w:val="0003387A"/>
    <w:rsid w:val="000347C0"/>
    <w:rsid w:val="00037A7C"/>
    <w:rsid w:val="000421B7"/>
    <w:rsid w:val="000432C9"/>
    <w:rsid w:val="000457BC"/>
    <w:rsid w:val="0005272B"/>
    <w:rsid w:val="0005292F"/>
    <w:rsid w:val="00052A68"/>
    <w:rsid w:val="00053B7F"/>
    <w:rsid w:val="0005535B"/>
    <w:rsid w:val="00060FF0"/>
    <w:rsid w:val="0006418D"/>
    <w:rsid w:val="00066B0D"/>
    <w:rsid w:val="0007035A"/>
    <w:rsid w:val="00074B6D"/>
    <w:rsid w:val="000772B3"/>
    <w:rsid w:val="00080D1B"/>
    <w:rsid w:val="000829E0"/>
    <w:rsid w:val="00086A29"/>
    <w:rsid w:val="00091DEE"/>
    <w:rsid w:val="000947E1"/>
    <w:rsid w:val="000A33CC"/>
    <w:rsid w:val="000A448A"/>
    <w:rsid w:val="000B1E3C"/>
    <w:rsid w:val="000B79CC"/>
    <w:rsid w:val="000C177B"/>
    <w:rsid w:val="000C18D5"/>
    <w:rsid w:val="000C428D"/>
    <w:rsid w:val="000C477C"/>
    <w:rsid w:val="000C5C1C"/>
    <w:rsid w:val="000D7323"/>
    <w:rsid w:val="000E1CE3"/>
    <w:rsid w:val="000E1FE6"/>
    <w:rsid w:val="000E2BB4"/>
    <w:rsid w:val="000E40C6"/>
    <w:rsid w:val="000E498F"/>
    <w:rsid w:val="000E6948"/>
    <w:rsid w:val="000E767C"/>
    <w:rsid w:val="000E7A27"/>
    <w:rsid w:val="000F01D0"/>
    <w:rsid w:val="000F1725"/>
    <w:rsid w:val="000F28D2"/>
    <w:rsid w:val="000F2D15"/>
    <w:rsid w:val="000F2E7B"/>
    <w:rsid w:val="000F4D56"/>
    <w:rsid w:val="000F63DB"/>
    <w:rsid w:val="000F6CA9"/>
    <w:rsid w:val="000F776B"/>
    <w:rsid w:val="001039C5"/>
    <w:rsid w:val="00104D84"/>
    <w:rsid w:val="001055F5"/>
    <w:rsid w:val="0011504B"/>
    <w:rsid w:val="0011545F"/>
    <w:rsid w:val="0011722E"/>
    <w:rsid w:val="00121311"/>
    <w:rsid w:val="00122479"/>
    <w:rsid w:val="001230D6"/>
    <w:rsid w:val="00132F67"/>
    <w:rsid w:val="00133AC2"/>
    <w:rsid w:val="00146941"/>
    <w:rsid w:val="0015055C"/>
    <w:rsid w:val="00151377"/>
    <w:rsid w:val="00153454"/>
    <w:rsid w:val="00156DD1"/>
    <w:rsid w:val="0016076A"/>
    <w:rsid w:val="00160BBF"/>
    <w:rsid w:val="001631ED"/>
    <w:rsid w:val="00163DDA"/>
    <w:rsid w:val="00165EC0"/>
    <w:rsid w:val="00167632"/>
    <w:rsid w:val="00173867"/>
    <w:rsid w:val="0018051B"/>
    <w:rsid w:val="001805DE"/>
    <w:rsid w:val="00182BAF"/>
    <w:rsid w:val="001842D5"/>
    <w:rsid w:val="00186D1C"/>
    <w:rsid w:val="001910F6"/>
    <w:rsid w:val="0019252C"/>
    <w:rsid w:val="00192916"/>
    <w:rsid w:val="0019301A"/>
    <w:rsid w:val="00193778"/>
    <w:rsid w:val="00193BAA"/>
    <w:rsid w:val="0019515D"/>
    <w:rsid w:val="001968BD"/>
    <w:rsid w:val="001B5A76"/>
    <w:rsid w:val="001B6293"/>
    <w:rsid w:val="001C04A3"/>
    <w:rsid w:val="001C41DC"/>
    <w:rsid w:val="001C44AA"/>
    <w:rsid w:val="001C67A1"/>
    <w:rsid w:val="001D3754"/>
    <w:rsid w:val="001D6119"/>
    <w:rsid w:val="001E0102"/>
    <w:rsid w:val="001E2796"/>
    <w:rsid w:val="001F1259"/>
    <w:rsid w:val="001F1795"/>
    <w:rsid w:val="001F1D08"/>
    <w:rsid w:val="001F203A"/>
    <w:rsid w:val="001F6C4E"/>
    <w:rsid w:val="002016A9"/>
    <w:rsid w:val="002029A1"/>
    <w:rsid w:val="0020655D"/>
    <w:rsid w:val="00207176"/>
    <w:rsid w:val="00207A42"/>
    <w:rsid w:val="002103FE"/>
    <w:rsid w:val="00213369"/>
    <w:rsid w:val="00215A6B"/>
    <w:rsid w:val="00216C87"/>
    <w:rsid w:val="00222ECC"/>
    <w:rsid w:val="0022377C"/>
    <w:rsid w:val="00231372"/>
    <w:rsid w:val="002323C7"/>
    <w:rsid w:val="002332CD"/>
    <w:rsid w:val="00234A1E"/>
    <w:rsid w:val="0024155B"/>
    <w:rsid w:val="00241D46"/>
    <w:rsid w:val="002444DD"/>
    <w:rsid w:val="002456EB"/>
    <w:rsid w:val="00251F5A"/>
    <w:rsid w:val="0025769A"/>
    <w:rsid w:val="00260529"/>
    <w:rsid w:val="002622F2"/>
    <w:rsid w:val="002655DA"/>
    <w:rsid w:val="00267EF9"/>
    <w:rsid w:val="00273ABC"/>
    <w:rsid w:val="0027505A"/>
    <w:rsid w:val="0027570A"/>
    <w:rsid w:val="00275DA0"/>
    <w:rsid w:val="00277697"/>
    <w:rsid w:val="00284D20"/>
    <w:rsid w:val="00290C9F"/>
    <w:rsid w:val="00290ED2"/>
    <w:rsid w:val="00291FC7"/>
    <w:rsid w:val="002B069A"/>
    <w:rsid w:val="002B50AE"/>
    <w:rsid w:val="002B63B6"/>
    <w:rsid w:val="002B6D63"/>
    <w:rsid w:val="002C3F74"/>
    <w:rsid w:val="002C4091"/>
    <w:rsid w:val="002C423B"/>
    <w:rsid w:val="002C55F0"/>
    <w:rsid w:val="002D1527"/>
    <w:rsid w:val="002D2FD7"/>
    <w:rsid w:val="002D4170"/>
    <w:rsid w:val="002D5338"/>
    <w:rsid w:val="002E2A9B"/>
    <w:rsid w:val="002E3027"/>
    <w:rsid w:val="002E750A"/>
    <w:rsid w:val="002E7E40"/>
    <w:rsid w:val="002F3E25"/>
    <w:rsid w:val="002F457E"/>
    <w:rsid w:val="002F4C32"/>
    <w:rsid w:val="003009B2"/>
    <w:rsid w:val="0030474F"/>
    <w:rsid w:val="003075AD"/>
    <w:rsid w:val="0030785F"/>
    <w:rsid w:val="0031187F"/>
    <w:rsid w:val="00311B0E"/>
    <w:rsid w:val="00317604"/>
    <w:rsid w:val="00320AD8"/>
    <w:rsid w:val="0032178D"/>
    <w:rsid w:val="00324921"/>
    <w:rsid w:val="00327699"/>
    <w:rsid w:val="003276FC"/>
    <w:rsid w:val="003277B3"/>
    <w:rsid w:val="00327FEB"/>
    <w:rsid w:val="00330A32"/>
    <w:rsid w:val="00333A66"/>
    <w:rsid w:val="00333F6E"/>
    <w:rsid w:val="00336B23"/>
    <w:rsid w:val="0034220F"/>
    <w:rsid w:val="00345EC1"/>
    <w:rsid w:val="003518EA"/>
    <w:rsid w:val="00352C04"/>
    <w:rsid w:val="0035430E"/>
    <w:rsid w:val="003562DA"/>
    <w:rsid w:val="00363E6C"/>
    <w:rsid w:val="00364554"/>
    <w:rsid w:val="003645D8"/>
    <w:rsid w:val="003650CA"/>
    <w:rsid w:val="00367A80"/>
    <w:rsid w:val="00372B85"/>
    <w:rsid w:val="003730EA"/>
    <w:rsid w:val="003740C8"/>
    <w:rsid w:val="00377292"/>
    <w:rsid w:val="003814FE"/>
    <w:rsid w:val="00384F55"/>
    <w:rsid w:val="0038550B"/>
    <w:rsid w:val="00386512"/>
    <w:rsid w:val="0039078B"/>
    <w:rsid w:val="00390EF7"/>
    <w:rsid w:val="00394DA6"/>
    <w:rsid w:val="003954ED"/>
    <w:rsid w:val="00395B0A"/>
    <w:rsid w:val="00397B2C"/>
    <w:rsid w:val="003A2AF5"/>
    <w:rsid w:val="003A2C6A"/>
    <w:rsid w:val="003A5958"/>
    <w:rsid w:val="003A73E5"/>
    <w:rsid w:val="003A7D3E"/>
    <w:rsid w:val="003B10B4"/>
    <w:rsid w:val="003B2849"/>
    <w:rsid w:val="003B4419"/>
    <w:rsid w:val="003B4FEF"/>
    <w:rsid w:val="003B797A"/>
    <w:rsid w:val="003C069B"/>
    <w:rsid w:val="003C0D32"/>
    <w:rsid w:val="003C36C1"/>
    <w:rsid w:val="003C5057"/>
    <w:rsid w:val="003D0C70"/>
    <w:rsid w:val="003D1F10"/>
    <w:rsid w:val="003D76A0"/>
    <w:rsid w:val="003E371A"/>
    <w:rsid w:val="003E4EEA"/>
    <w:rsid w:val="003E606E"/>
    <w:rsid w:val="003E6345"/>
    <w:rsid w:val="003E76E0"/>
    <w:rsid w:val="003F07EC"/>
    <w:rsid w:val="003F7B1B"/>
    <w:rsid w:val="004055CA"/>
    <w:rsid w:val="004068E4"/>
    <w:rsid w:val="004128AB"/>
    <w:rsid w:val="004143E7"/>
    <w:rsid w:val="00414799"/>
    <w:rsid w:val="004147A4"/>
    <w:rsid w:val="00414C68"/>
    <w:rsid w:val="0041588A"/>
    <w:rsid w:val="0041692D"/>
    <w:rsid w:val="00417111"/>
    <w:rsid w:val="004216C7"/>
    <w:rsid w:val="00423BED"/>
    <w:rsid w:val="004244AA"/>
    <w:rsid w:val="004250B2"/>
    <w:rsid w:val="00425239"/>
    <w:rsid w:val="0042540C"/>
    <w:rsid w:val="0043632B"/>
    <w:rsid w:val="00436B87"/>
    <w:rsid w:val="0043754D"/>
    <w:rsid w:val="0043794B"/>
    <w:rsid w:val="00445B80"/>
    <w:rsid w:val="0044739A"/>
    <w:rsid w:val="00447F7B"/>
    <w:rsid w:val="00450373"/>
    <w:rsid w:val="004509D2"/>
    <w:rsid w:val="00450B96"/>
    <w:rsid w:val="00451A64"/>
    <w:rsid w:val="004557FC"/>
    <w:rsid w:val="00456EB7"/>
    <w:rsid w:val="00457582"/>
    <w:rsid w:val="00463EAD"/>
    <w:rsid w:val="004668C1"/>
    <w:rsid w:val="00474DE3"/>
    <w:rsid w:val="0047596D"/>
    <w:rsid w:val="00475B77"/>
    <w:rsid w:val="004770BF"/>
    <w:rsid w:val="0048452F"/>
    <w:rsid w:val="00484B8B"/>
    <w:rsid w:val="00491518"/>
    <w:rsid w:val="0049778D"/>
    <w:rsid w:val="00497CB7"/>
    <w:rsid w:val="004A016E"/>
    <w:rsid w:val="004A1682"/>
    <w:rsid w:val="004A2942"/>
    <w:rsid w:val="004A44CD"/>
    <w:rsid w:val="004A6AFE"/>
    <w:rsid w:val="004A7400"/>
    <w:rsid w:val="004B0048"/>
    <w:rsid w:val="004B0D1B"/>
    <w:rsid w:val="004B6514"/>
    <w:rsid w:val="004C1C5E"/>
    <w:rsid w:val="004C5CDF"/>
    <w:rsid w:val="004C6557"/>
    <w:rsid w:val="004C6D2F"/>
    <w:rsid w:val="004C70C7"/>
    <w:rsid w:val="004D1300"/>
    <w:rsid w:val="004D2AC1"/>
    <w:rsid w:val="004E1998"/>
    <w:rsid w:val="004E23E5"/>
    <w:rsid w:val="004E329E"/>
    <w:rsid w:val="004E5057"/>
    <w:rsid w:val="004E53C4"/>
    <w:rsid w:val="004E6580"/>
    <w:rsid w:val="004E76CB"/>
    <w:rsid w:val="004F08E6"/>
    <w:rsid w:val="004F36C9"/>
    <w:rsid w:val="004F505C"/>
    <w:rsid w:val="004F6308"/>
    <w:rsid w:val="00500E4E"/>
    <w:rsid w:val="005015BD"/>
    <w:rsid w:val="00503CB5"/>
    <w:rsid w:val="0050495A"/>
    <w:rsid w:val="00504E3F"/>
    <w:rsid w:val="00506173"/>
    <w:rsid w:val="00506D31"/>
    <w:rsid w:val="00506DF0"/>
    <w:rsid w:val="00506ECF"/>
    <w:rsid w:val="0051034F"/>
    <w:rsid w:val="0051234C"/>
    <w:rsid w:val="005130E3"/>
    <w:rsid w:val="00520776"/>
    <w:rsid w:val="0052238C"/>
    <w:rsid w:val="00526159"/>
    <w:rsid w:val="00526600"/>
    <w:rsid w:val="0053206C"/>
    <w:rsid w:val="00532763"/>
    <w:rsid w:val="00532FCE"/>
    <w:rsid w:val="00533770"/>
    <w:rsid w:val="0053465A"/>
    <w:rsid w:val="0053638E"/>
    <w:rsid w:val="00536637"/>
    <w:rsid w:val="00540627"/>
    <w:rsid w:val="0054062D"/>
    <w:rsid w:val="005414FF"/>
    <w:rsid w:val="0054154E"/>
    <w:rsid w:val="00544B1D"/>
    <w:rsid w:val="00544CFA"/>
    <w:rsid w:val="00553471"/>
    <w:rsid w:val="00555643"/>
    <w:rsid w:val="00562A03"/>
    <w:rsid w:val="00562FD8"/>
    <w:rsid w:val="00563353"/>
    <w:rsid w:val="00566ACE"/>
    <w:rsid w:val="00570241"/>
    <w:rsid w:val="005707E3"/>
    <w:rsid w:val="00570D60"/>
    <w:rsid w:val="00571860"/>
    <w:rsid w:val="00573631"/>
    <w:rsid w:val="005761D1"/>
    <w:rsid w:val="0058354C"/>
    <w:rsid w:val="005847D3"/>
    <w:rsid w:val="00587819"/>
    <w:rsid w:val="00587C96"/>
    <w:rsid w:val="00587D38"/>
    <w:rsid w:val="005905EA"/>
    <w:rsid w:val="00591A88"/>
    <w:rsid w:val="00592407"/>
    <w:rsid w:val="0059709E"/>
    <w:rsid w:val="005A039D"/>
    <w:rsid w:val="005A32A1"/>
    <w:rsid w:val="005B02F4"/>
    <w:rsid w:val="005B1BE6"/>
    <w:rsid w:val="005B511C"/>
    <w:rsid w:val="005C5729"/>
    <w:rsid w:val="005C7EB7"/>
    <w:rsid w:val="005D5019"/>
    <w:rsid w:val="005D589E"/>
    <w:rsid w:val="005D6ECA"/>
    <w:rsid w:val="005E3DA9"/>
    <w:rsid w:val="005F058E"/>
    <w:rsid w:val="005F1926"/>
    <w:rsid w:val="005F6703"/>
    <w:rsid w:val="005F70C4"/>
    <w:rsid w:val="005F7975"/>
    <w:rsid w:val="00601135"/>
    <w:rsid w:val="00610417"/>
    <w:rsid w:val="00612433"/>
    <w:rsid w:val="00613444"/>
    <w:rsid w:val="00613615"/>
    <w:rsid w:val="006155D0"/>
    <w:rsid w:val="00620632"/>
    <w:rsid w:val="00622BEA"/>
    <w:rsid w:val="00624A1D"/>
    <w:rsid w:val="00625877"/>
    <w:rsid w:val="00632F2C"/>
    <w:rsid w:val="00633128"/>
    <w:rsid w:val="00633208"/>
    <w:rsid w:val="006364A3"/>
    <w:rsid w:val="00636F97"/>
    <w:rsid w:val="00641ABC"/>
    <w:rsid w:val="00642C12"/>
    <w:rsid w:val="00642EE9"/>
    <w:rsid w:val="006447F2"/>
    <w:rsid w:val="00644878"/>
    <w:rsid w:val="00644CF7"/>
    <w:rsid w:val="00646CCB"/>
    <w:rsid w:val="00647475"/>
    <w:rsid w:val="006518B0"/>
    <w:rsid w:val="00653460"/>
    <w:rsid w:val="00660CC2"/>
    <w:rsid w:val="0066327A"/>
    <w:rsid w:val="006645A7"/>
    <w:rsid w:val="00665FCE"/>
    <w:rsid w:val="006668C1"/>
    <w:rsid w:val="0067286E"/>
    <w:rsid w:val="00674AF1"/>
    <w:rsid w:val="006767A1"/>
    <w:rsid w:val="0068278C"/>
    <w:rsid w:val="00685C05"/>
    <w:rsid w:val="00695682"/>
    <w:rsid w:val="00696673"/>
    <w:rsid w:val="006A113D"/>
    <w:rsid w:val="006A3AAE"/>
    <w:rsid w:val="006A57D7"/>
    <w:rsid w:val="006A7584"/>
    <w:rsid w:val="006B0D20"/>
    <w:rsid w:val="006B277D"/>
    <w:rsid w:val="006B3209"/>
    <w:rsid w:val="006C2810"/>
    <w:rsid w:val="006D2CB2"/>
    <w:rsid w:val="006D6CB4"/>
    <w:rsid w:val="006D70E5"/>
    <w:rsid w:val="006E1A75"/>
    <w:rsid w:val="006E4CD5"/>
    <w:rsid w:val="006E7692"/>
    <w:rsid w:val="006F01B0"/>
    <w:rsid w:val="006F1440"/>
    <w:rsid w:val="006F3DFA"/>
    <w:rsid w:val="006F65B6"/>
    <w:rsid w:val="006F6EF9"/>
    <w:rsid w:val="00702E92"/>
    <w:rsid w:val="00703738"/>
    <w:rsid w:val="00703DE9"/>
    <w:rsid w:val="00704A82"/>
    <w:rsid w:val="0070702B"/>
    <w:rsid w:val="00707E69"/>
    <w:rsid w:val="007100AB"/>
    <w:rsid w:val="00710D23"/>
    <w:rsid w:val="0071278F"/>
    <w:rsid w:val="00720DE2"/>
    <w:rsid w:val="00725442"/>
    <w:rsid w:val="00725CDC"/>
    <w:rsid w:val="00726C36"/>
    <w:rsid w:val="00733241"/>
    <w:rsid w:val="00734EBF"/>
    <w:rsid w:val="00735A0F"/>
    <w:rsid w:val="00736546"/>
    <w:rsid w:val="007410F5"/>
    <w:rsid w:val="00742996"/>
    <w:rsid w:val="00742C45"/>
    <w:rsid w:val="007528C3"/>
    <w:rsid w:val="00755CA9"/>
    <w:rsid w:val="007622A8"/>
    <w:rsid w:val="007679C9"/>
    <w:rsid w:val="00770305"/>
    <w:rsid w:val="007713DE"/>
    <w:rsid w:val="00774689"/>
    <w:rsid w:val="0077485E"/>
    <w:rsid w:val="00775312"/>
    <w:rsid w:val="00776C1B"/>
    <w:rsid w:val="007812CE"/>
    <w:rsid w:val="00781C4B"/>
    <w:rsid w:val="00781FBF"/>
    <w:rsid w:val="00784E08"/>
    <w:rsid w:val="007855F4"/>
    <w:rsid w:val="00785C77"/>
    <w:rsid w:val="00786DA7"/>
    <w:rsid w:val="007928F1"/>
    <w:rsid w:val="007938B5"/>
    <w:rsid w:val="00794517"/>
    <w:rsid w:val="0079769B"/>
    <w:rsid w:val="007A11B2"/>
    <w:rsid w:val="007A5BC9"/>
    <w:rsid w:val="007A5CCA"/>
    <w:rsid w:val="007B30E4"/>
    <w:rsid w:val="007C0293"/>
    <w:rsid w:val="007C15EE"/>
    <w:rsid w:val="007D1C86"/>
    <w:rsid w:val="007D3E0A"/>
    <w:rsid w:val="007D4B7F"/>
    <w:rsid w:val="007E269C"/>
    <w:rsid w:val="007E7FBA"/>
    <w:rsid w:val="007F2120"/>
    <w:rsid w:val="007F3BD2"/>
    <w:rsid w:val="007F431A"/>
    <w:rsid w:val="007F66C4"/>
    <w:rsid w:val="008005DC"/>
    <w:rsid w:val="008009DF"/>
    <w:rsid w:val="0081051A"/>
    <w:rsid w:val="0081473B"/>
    <w:rsid w:val="00814B5B"/>
    <w:rsid w:val="00816D7F"/>
    <w:rsid w:val="00820032"/>
    <w:rsid w:val="008208BA"/>
    <w:rsid w:val="00822A90"/>
    <w:rsid w:val="00822C7B"/>
    <w:rsid w:val="00837C26"/>
    <w:rsid w:val="00840F85"/>
    <w:rsid w:val="00841031"/>
    <w:rsid w:val="0084198B"/>
    <w:rsid w:val="00841B78"/>
    <w:rsid w:val="008433F6"/>
    <w:rsid w:val="00843D89"/>
    <w:rsid w:val="00845C78"/>
    <w:rsid w:val="008508D8"/>
    <w:rsid w:val="008534F8"/>
    <w:rsid w:val="008554BB"/>
    <w:rsid w:val="00855838"/>
    <w:rsid w:val="008571DF"/>
    <w:rsid w:val="00863885"/>
    <w:rsid w:val="00864FA4"/>
    <w:rsid w:val="00866075"/>
    <w:rsid w:val="008676A0"/>
    <w:rsid w:val="00871146"/>
    <w:rsid w:val="00871F47"/>
    <w:rsid w:val="00872CA6"/>
    <w:rsid w:val="0087458C"/>
    <w:rsid w:val="00875152"/>
    <w:rsid w:val="00876EA8"/>
    <w:rsid w:val="00877CF7"/>
    <w:rsid w:val="00880F38"/>
    <w:rsid w:val="0088161D"/>
    <w:rsid w:val="0088176E"/>
    <w:rsid w:val="00882A6F"/>
    <w:rsid w:val="00884F48"/>
    <w:rsid w:val="0088538F"/>
    <w:rsid w:val="00885E01"/>
    <w:rsid w:val="00886A7E"/>
    <w:rsid w:val="008877BE"/>
    <w:rsid w:val="00887886"/>
    <w:rsid w:val="00887D69"/>
    <w:rsid w:val="0089065F"/>
    <w:rsid w:val="00890703"/>
    <w:rsid w:val="00892377"/>
    <w:rsid w:val="0089287C"/>
    <w:rsid w:val="008933F0"/>
    <w:rsid w:val="00895C55"/>
    <w:rsid w:val="00897A8A"/>
    <w:rsid w:val="008A2410"/>
    <w:rsid w:val="008A3567"/>
    <w:rsid w:val="008A3A85"/>
    <w:rsid w:val="008A7F20"/>
    <w:rsid w:val="008B098B"/>
    <w:rsid w:val="008B2867"/>
    <w:rsid w:val="008B5731"/>
    <w:rsid w:val="008B797E"/>
    <w:rsid w:val="008D1B75"/>
    <w:rsid w:val="008D4C2F"/>
    <w:rsid w:val="008E5175"/>
    <w:rsid w:val="008E5B01"/>
    <w:rsid w:val="008E7D68"/>
    <w:rsid w:val="008F004F"/>
    <w:rsid w:val="008F6D73"/>
    <w:rsid w:val="008F7DE7"/>
    <w:rsid w:val="00900E52"/>
    <w:rsid w:val="00901848"/>
    <w:rsid w:val="00902654"/>
    <w:rsid w:val="0090611E"/>
    <w:rsid w:val="009069C5"/>
    <w:rsid w:val="00914A8A"/>
    <w:rsid w:val="0092129C"/>
    <w:rsid w:val="00922275"/>
    <w:rsid w:val="00926A53"/>
    <w:rsid w:val="0093109A"/>
    <w:rsid w:val="00931547"/>
    <w:rsid w:val="009317D5"/>
    <w:rsid w:val="009346FD"/>
    <w:rsid w:val="009352F7"/>
    <w:rsid w:val="00935B94"/>
    <w:rsid w:val="0094169F"/>
    <w:rsid w:val="009423B1"/>
    <w:rsid w:val="00943C1C"/>
    <w:rsid w:val="009531C3"/>
    <w:rsid w:val="00955CBC"/>
    <w:rsid w:val="009619D3"/>
    <w:rsid w:val="00962544"/>
    <w:rsid w:val="00965548"/>
    <w:rsid w:val="009677A2"/>
    <w:rsid w:val="009719CE"/>
    <w:rsid w:val="0097304F"/>
    <w:rsid w:val="009733B4"/>
    <w:rsid w:val="0097360C"/>
    <w:rsid w:val="00974136"/>
    <w:rsid w:val="00974E15"/>
    <w:rsid w:val="00980CE9"/>
    <w:rsid w:val="00981131"/>
    <w:rsid w:val="00983956"/>
    <w:rsid w:val="00985820"/>
    <w:rsid w:val="00992EB8"/>
    <w:rsid w:val="009A008F"/>
    <w:rsid w:val="009A5474"/>
    <w:rsid w:val="009C06AE"/>
    <w:rsid w:val="009C1263"/>
    <w:rsid w:val="009C3A27"/>
    <w:rsid w:val="009C72F4"/>
    <w:rsid w:val="009C74E8"/>
    <w:rsid w:val="009E22F5"/>
    <w:rsid w:val="009E3EF7"/>
    <w:rsid w:val="009E3F6E"/>
    <w:rsid w:val="009E627C"/>
    <w:rsid w:val="009F03DD"/>
    <w:rsid w:val="009F2C09"/>
    <w:rsid w:val="00A043AA"/>
    <w:rsid w:val="00A12476"/>
    <w:rsid w:val="00A12D1B"/>
    <w:rsid w:val="00A21A0D"/>
    <w:rsid w:val="00A21C62"/>
    <w:rsid w:val="00A2254E"/>
    <w:rsid w:val="00A24EE8"/>
    <w:rsid w:val="00A27C63"/>
    <w:rsid w:val="00A321F4"/>
    <w:rsid w:val="00A42E0A"/>
    <w:rsid w:val="00A43267"/>
    <w:rsid w:val="00A43D32"/>
    <w:rsid w:val="00A4474F"/>
    <w:rsid w:val="00A51B4D"/>
    <w:rsid w:val="00A5290A"/>
    <w:rsid w:val="00A5529F"/>
    <w:rsid w:val="00A55924"/>
    <w:rsid w:val="00A62EB1"/>
    <w:rsid w:val="00A702F6"/>
    <w:rsid w:val="00A72E2F"/>
    <w:rsid w:val="00A75422"/>
    <w:rsid w:val="00A76276"/>
    <w:rsid w:val="00A77943"/>
    <w:rsid w:val="00A80BBA"/>
    <w:rsid w:val="00A815FE"/>
    <w:rsid w:val="00A8314D"/>
    <w:rsid w:val="00A92178"/>
    <w:rsid w:val="00A92244"/>
    <w:rsid w:val="00A925CB"/>
    <w:rsid w:val="00A93FA1"/>
    <w:rsid w:val="00A946E0"/>
    <w:rsid w:val="00A94A33"/>
    <w:rsid w:val="00A95CF9"/>
    <w:rsid w:val="00A95FA7"/>
    <w:rsid w:val="00AA0808"/>
    <w:rsid w:val="00AA14F6"/>
    <w:rsid w:val="00AA1BB9"/>
    <w:rsid w:val="00AA2CF2"/>
    <w:rsid w:val="00AB04EB"/>
    <w:rsid w:val="00AB0D6A"/>
    <w:rsid w:val="00AB454B"/>
    <w:rsid w:val="00AB4BFF"/>
    <w:rsid w:val="00AB7470"/>
    <w:rsid w:val="00AB78B5"/>
    <w:rsid w:val="00AC19D4"/>
    <w:rsid w:val="00AC4E3B"/>
    <w:rsid w:val="00AC6230"/>
    <w:rsid w:val="00AC67B2"/>
    <w:rsid w:val="00AD0662"/>
    <w:rsid w:val="00AD0A03"/>
    <w:rsid w:val="00AD0B2B"/>
    <w:rsid w:val="00AD120C"/>
    <w:rsid w:val="00AD699B"/>
    <w:rsid w:val="00AE1A72"/>
    <w:rsid w:val="00AE772D"/>
    <w:rsid w:val="00AF3BF0"/>
    <w:rsid w:val="00AF4F1D"/>
    <w:rsid w:val="00AF55C1"/>
    <w:rsid w:val="00B02ED2"/>
    <w:rsid w:val="00B04E7D"/>
    <w:rsid w:val="00B07DA5"/>
    <w:rsid w:val="00B11BEA"/>
    <w:rsid w:val="00B13589"/>
    <w:rsid w:val="00B20540"/>
    <w:rsid w:val="00B22D0B"/>
    <w:rsid w:val="00B250A8"/>
    <w:rsid w:val="00B30E10"/>
    <w:rsid w:val="00B31B8C"/>
    <w:rsid w:val="00B34795"/>
    <w:rsid w:val="00B355F0"/>
    <w:rsid w:val="00B36015"/>
    <w:rsid w:val="00B40258"/>
    <w:rsid w:val="00B423C7"/>
    <w:rsid w:val="00B441EF"/>
    <w:rsid w:val="00B46C94"/>
    <w:rsid w:val="00B4744E"/>
    <w:rsid w:val="00B534A7"/>
    <w:rsid w:val="00B536C3"/>
    <w:rsid w:val="00B5434C"/>
    <w:rsid w:val="00B56616"/>
    <w:rsid w:val="00B57BA6"/>
    <w:rsid w:val="00B606A2"/>
    <w:rsid w:val="00B62531"/>
    <w:rsid w:val="00B64DAC"/>
    <w:rsid w:val="00B65987"/>
    <w:rsid w:val="00B65C78"/>
    <w:rsid w:val="00B705CD"/>
    <w:rsid w:val="00B71D2D"/>
    <w:rsid w:val="00B72F5E"/>
    <w:rsid w:val="00B735F9"/>
    <w:rsid w:val="00B86127"/>
    <w:rsid w:val="00B86E6B"/>
    <w:rsid w:val="00B87FEB"/>
    <w:rsid w:val="00B9104D"/>
    <w:rsid w:val="00B932FC"/>
    <w:rsid w:val="00B9366B"/>
    <w:rsid w:val="00B95C6B"/>
    <w:rsid w:val="00BB07A0"/>
    <w:rsid w:val="00BB10D7"/>
    <w:rsid w:val="00BB709B"/>
    <w:rsid w:val="00BB7292"/>
    <w:rsid w:val="00BB79C4"/>
    <w:rsid w:val="00BC0079"/>
    <w:rsid w:val="00BC1F23"/>
    <w:rsid w:val="00BC1F77"/>
    <w:rsid w:val="00BC7B08"/>
    <w:rsid w:val="00BD6AC1"/>
    <w:rsid w:val="00BE0991"/>
    <w:rsid w:val="00BE250B"/>
    <w:rsid w:val="00BE3EC8"/>
    <w:rsid w:val="00BE4D6F"/>
    <w:rsid w:val="00BE5E9A"/>
    <w:rsid w:val="00C004F8"/>
    <w:rsid w:val="00C00B41"/>
    <w:rsid w:val="00C00FBC"/>
    <w:rsid w:val="00C0185D"/>
    <w:rsid w:val="00C02048"/>
    <w:rsid w:val="00C02437"/>
    <w:rsid w:val="00C05625"/>
    <w:rsid w:val="00C06411"/>
    <w:rsid w:val="00C06B49"/>
    <w:rsid w:val="00C22564"/>
    <w:rsid w:val="00C343C2"/>
    <w:rsid w:val="00C3525B"/>
    <w:rsid w:val="00C3531E"/>
    <w:rsid w:val="00C3547D"/>
    <w:rsid w:val="00C358D5"/>
    <w:rsid w:val="00C376F8"/>
    <w:rsid w:val="00C37975"/>
    <w:rsid w:val="00C41D20"/>
    <w:rsid w:val="00C43175"/>
    <w:rsid w:val="00C43AE5"/>
    <w:rsid w:val="00C50E73"/>
    <w:rsid w:val="00C52004"/>
    <w:rsid w:val="00C52599"/>
    <w:rsid w:val="00C56C57"/>
    <w:rsid w:val="00C61992"/>
    <w:rsid w:val="00C61ADA"/>
    <w:rsid w:val="00C61E0C"/>
    <w:rsid w:val="00C6408A"/>
    <w:rsid w:val="00C70C71"/>
    <w:rsid w:val="00C72A99"/>
    <w:rsid w:val="00C73AD1"/>
    <w:rsid w:val="00C819D4"/>
    <w:rsid w:val="00C827FE"/>
    <w:rsid w:val="00C836C2"/>
    <w:rsid w:val="00C8673E"/>
    <w:rsid w:val="00C86764"/>
    <w:rsid w:val="00C92CE4"/>
    <w:rsid w:val="00C962E5"/>
    <w:rsid w:val="00CA14FE"/>
    <w:rsid w:val="00CA34CE"/>
    <w:rsid w:val="00CA391B"/>
    <w:rsid w:val="00CA50A2"/>
    <w:rsid w:val="00CA59CE"/>
    <w:rsid w:val="00CA77E3"/>
    <w:rsid w:val="00CB106F"/>
    <w:rsid w:val="00CB3BC9"/>
    <w:rsid w:val="00CB6E25"/>
    <w:rsid w:val="00CC42E4"/>
    <w:rsid w:val="00CC5FA7"/>
    <w:rsid w:val="00CD0954"/>
    <w:rsid w:val="00CD291E"/>
    <w:rsid w:val="00CD44F6"/>
    <w:rsid w:val="00CD7FC1"/>
    <w:rsid w:val="00CE334F"/>
    <w:rsid w:val="00CE3D45"/>
    <w:rsid w:val="00CE4405"/>
    <w:rsid w:val="00CE67D7"/>
    <w:rsid w:val="00CF511C"/>
    <w:rsid w:val="00CF6512"/>
    <w:rsid w:val="00CF75AC"/>
    <w:rsid w:val="00CF772F"/>
    <w:rsid w:val="00D0159D"/>
    <w:rsid w:val="00D01859"/>
    <w:rsid w:val="00D034ED"/>
    <w:rsid w:val="00D047FF"/>
    <w:rsid w:val="00D05D42"/>
    <w:rsid w:val="00D073DA"/>
    <w:rsid w:val="00D07F56"/>
    <w:rsid w:val="00D1186E"/>
    <w:rsid w:val="00D1189D"/>
    <w:rsid w:val="00D1531A"/>
    <w:rsid w:val="00D16149"/>
    <w:rsid w:val="00D21756"/>
    <w:rsid w:val="00D23338"/>
    <w:rsid w:val="00D25093"/>
    <w:rsid w:val="00D274DF"/>
    <w:rsid w:val="00D30706"/>
    <w:rsid w:val="00D32BF9"/>
    <w:rsid w:val="00D3553A"/>
    <w:rsid w:val="00D3708F"/>
    <w:rsid w:val="00D42693"/>
    <w:rsid w:val="00D43698"/>
    <w:rsid w:val="00D471FC"/>
    <w:rsid w:val="00D52AD1"/>
    <w:rsid w:val="00D55931"/>
    <w:rsid w:val="00D600ED"/>
    <w:rsid w:val="00D610B7"/>
    <w:rsid w:val="00D660CD"/>
    <w:rsid w:val="00D66776"/>
    <w:rsid w:val="00D7030C"/>
    <w:rsid w:val="00D722DB"/>
    <w:rsid w:val="00D73AF2"/>
    <w:rsid w:val="00D7437E"/>
    <w:rsid w:val="00D80A38"/>
    <w:rsid w:val="00D80B0C"/>
    <w:rsid w:val="00D846BC"/>
    <w:rsid w:val="00D86566"/>
    <w:rsid w:val="00D871E4"/>
    <w:rsid w:val="00D87B4A"/>
    <w:rsid w:val="00D94B8B"/>
    <w:rsid w:val="00D976BD"/>
    <w:rsid w:val="00DA0F52"/>
    <w:rsid w:val="00DA3339"/>
    <w:rsid w:val="00DA3F95"/>
    <w:rsid w:val="00DA5C4B"/>
    <w:rsid w:val="00DB4253"/>
    <w:rsid w:val="00DB5DAA"/>
    <w:rsid w:val="00DC3450"/>
    <w:rsid w:val="00DC6E3B"/>
    <w:rsid w:val="00DC7E8C"/>
    <w:rsid w:val="00DD1C69"/>
    <w:rsid w:val="00DD2CB2"/>
    <w:rsid w:val="00DD2F5B"/>
    <w:rsid w:val="00DD44AE"/>
    <w:rsid w:val="00DE14DF"/>
    <w:rsid w:val="00DE1776"/>
    <w:rsid w:val="00DE6A55"/>
    <w:rsid w:val="00DF05F6"/>
    <w:rsid w:val="00DF4EFC"/>
    <w:rsid w:val="00DF4F9C"/>
    <w:rsid w:val="00E01ACA"/>
    <w:rsid w:val="00E022FB"/>
    <w:rsid w:val="00E0252F"/>
    <w:rsid w:val="00E03A8D"/>
    <w:rsid w:val="00E04BFD"/>
    <w:rsid w:val="00E04EEC"/>
    <w:rsid w:val="00E050D2"/>
    <w:rsid w:val="00E051C8"/>
    <w:rsid w:val="00E05481"/>
    <w:rsid w:val="00E05D36"/>
    <w:rsid w:val="00E0695C"/>
    <w:rsid w:val="00E10023"/>
    <w:rsid w:val="00E1176C"/>
    <w:rsid w:val="00E12CDD"/>
    <w:rsid w:val="00E1442A"/>
    <w:rsid w:val="00E14C98"/>
    <w:rsid w:val="00E1737E"/>
    <w:rsid w:val="00E213B0"/>
    <w:rsid w:val="00E22C86"/>
    <w:rsid w:val="00E2551B"/>
    <w:rsid w:val="00E262A6"/>
    <w:rsid w:val="00E26596"/>
    <w:rsid w:val="00E343B7"/>
    <w:rsid w:val="00E41031"/>
    <w:rsid w:val="00E41923"/>
    <w:rsid w:val="00E443E8"/>
    <w:rsid w:val="00E47D0B"/>
    <w:rsid w:val="00E561CD"/>
    <w:rsid w:val="00E60675"/>
    <w:rsid w:val="00E61420"/>
    <w:rsid w:val="00E61A3E"/>
    <w:rsid w:val="00E62D3F"/>
    <w:rsid w:val="00E6631E"/>
    <w:rsid w:val="00E66533"/>
    <w:rsid w:val="00E669FE"/>
    <w:rsid w:val="00E70DB2"/>
    <w:rsid w:val="00E7308C"/>
    <w:rsid w:val="00E737DC"/>
    <w:rsid w:val="00E74E4E"/>
    <w:rsid w:val="00E81C76"/>
    <w:rsid w:val="00E82F08"/>
    <w:rsid w:val="00E844F5"/>
    <w:rsid w:val="00E85E24"/>
    <w:rsid w:val="00E87DF0"/>
    <w:rsid w:val="00E90B71"/>
    <w:rsid w:val="00E91A70"/>
    <w:rsid w:val="00E9256D"/>
    <w:rsid w:val="00E93087"/>
    <w:rsid w:val="00E93533"/>
    <w:rsid w:val="00E97D40"/>
    <w:rsid w:val="00EA0C25"/>
    <w:rsid w:val="00EA358F"/>
    <w:rsid w:val="00EA4514"/>
    <w:rsid w:val="00EA4FE7"/>
    <w:rsid w:val="00EB257D"/>
    <w:rsid w:val="00EB3439"/>
    <w:rsid w:val="00EB5EC7"/>
    <w:rsid w:val="00EB622C"/>
    <w:rsid w:val="00EC214B"/>
    <w:rsid w:val="00EC26C2"/>
    <w:rsid w:val="00EC4316"/>
    <w:rsid w:val="00EC6A3C"/>
    <w:rsid w:val="00ED2C7B"/>
    <w:rsid w:val="00EE418C"/>
    <w:rsid w:val="00EE4CC0"/>
    <w:rsid w:val="00EF1122"/>
    <w:rsid w:val="00EF2E87"/>
    <w:rsid w:val="00EF353A"/>
    <w:rsid w:val="00EF6162"/>
    <w:rsid w:val="00EF6B89"/>
    <w:rsid w:val="00EF77C9"/>
    <w:rsid w:val="00F01883"/>
    <w:rsid w:val="00F0214B"/>
    <w:rsid w:val="00F032C3"/>
    <w:rsid w:val="00F038F3"/>
    <w:rsid w:val="00F04886"/>
    <w:rsid w:val="00F1116A"/>
    <w:rsid w:val="00F15372"/>
    <w:rsid w:val="00F154D9"/>
    <w:rsid w:val="00F15574"/>
    <w:rsid w:val="00F1780D"/>
    <w:rsid w:val="00F21504"/>
    <w:rsid w:val="00F21B65"/>
    <w:rsid w:val="00F262A2"/>
    <w:rsid w:val="00F267AE"/>
    <w:rsid w:val="00F33365"/>
    <w:rsid w:val="00F34E6D"/>
    <w:rsid w:val="00F35472"/>
    <w:rsid w:val="00F361FB"/>
    <w:rsid w:val="00F452D9"/>
    <w:rsid w:val="00F46903"/>
    <w:rsid w:val="00F50526"/>
    <w:rsid w:val="00F513BD"/>
    <w:rsid w:val="00F52120"/>
    <w:rsid w:val="00F52E6E"/>
    <w:rsid w:val="00F616AD"/>
    <w:rsid w:val="00F62BA5"/>
    <w:rsid w:val="00F62CD8"/>
    <w:rsid w:val="00F64A1D"/>
    <w:rsid w:val="00F70425"/>
    <w:rsid w:val="00F70AB1"/>
    <w:rsid w:val="00F756AD"/>
    <w:rsid w:val="00F779AB"/>
    <w:rsid w:val="00F85E38"/>
    <w:rsid w:val="00F8755D"/>
    <w:rsid w:val="00F90AD9"/>
    <w:rsid w:val="00F97E28"/>
    <w:rsid w:val="00FA39FA"/>
    <w:rsid w:val="00FA47A5"/>
    <w:rsid w:val="00FA4911"/>
    <w:rsid w:val="00FA6D55"/>
    <w:rsid w:val="00FB0CD6"/>
    <w:rsid w:val="00FB1372"/>
    <w:rsid w:val="00FB1FF9"/>
    <w:rsid w:val="00FB37B3"/>
    <w:rsid w:val="00FB6500"/>
    <w:rsid w:val="00FB744C"/>
    <w:rsid w:val="00FC2058"/>
    <w:rsid w:val="00FC2899"/>
    <w:rsid w:val="00FC382D"/>
    <w:rsid w:val="00FC4914"/>
    <w:rsid w:val="00FC54A3"/>
    <w:rsid w:val="00FD1766"/>
    <w:rsid w:val="00FD35AA"/>
    <w:rsid w:val="00FD7637"/>
    <w:rsid w:val="00FE1012"/>
    <w:rsid w:val="00FE1C5A"/>
    <w:rsid w:val="00FED99B"/>
    <w:rsid w:val="00FF05A2"/>
    <w:rsid w:val="010859AC"/>
    <w:rsid w:val="0137BE22"/>
    <w:rsid w:val="015A12F7"/>
    <w:rsid w:val="01C0CCC7"/>
    <w:rsid w:val="026A8D8E"/>
    <w:rsid w:val="02925AB5"/>
    <w:rsid w:val="03EC16C1"/>
    <w:rsid w:val="04EED737"/>
    <w:rsid w:val="05176054"/>
    <w:rsid w:val="05C9FFFA"/>
    <w:rsid w:val="0697AF3B"/>
    <w:rsid w:val="0733628A"/>
    <w:rsid w:val="07B8850E"/>
    <w:rsid w:val="07DE1564"/>
    <w:rsid w:val="08301F47"/>
    <w:rsid w:val="09288A23"/>
    <w:rsid w:val="098A2C17"/>
    <w:rsid w:val="0A11C4C2"/>
    <w:rsid w:val="0AD6EB93"/>
    <w:rsid w:val="0B009DED"/>
    <w:rsid w:val="0B0450BD"/>
    <w:rsid w:val="0B2134CC"/>
    <w:rsid w:val="0BA26F0D"/>
    <w:rsid w:val="0BCC8CBA"/>
    <w:rsid w:val="0BF326DD"/>
    <w:rsid w:val="0CCA3601"/>
    <w:rsid w:val="0D13AFC4"/>
    <w:rsid w:val="0D1C6A80"/>
    <w:rsid w:val="0D21C311"/>
    <w:rsid w:val="0D42FD40"/>
    <w:rsid w:val="0E25428C"/>
    <w:rsid w:val="0E28865A"/>
    <w:rsid w:val="0EC5BB5B"/>
    <w:rsid w:val="0F6A9FC6"/>
    <w:rsid w:val="0F8E152E"/>
    <w:rsid w:val="0FFADB52"/>
    <w:rsid w:val="1055B07B"/>
    <w:rsid w:val="1060F52C"/>
    <w:rsid w:val="1070F51F"/>
    <w:rsid w:val="11497F72"/>
    <w:rsid w:val="11E3299F"/>
    <w:rsid w:val="11FB4B7E"/>
    <w:rsid w:val="12B13B96"/>
    <w:rsid w:val="139DE973"/>
    <w:rsid w:val="13D245BA"/>
    <w:rsid w:val="13EB5916"/>
    <w:rsid w:val="13F56D15"/>
    <w:rsid w:val="14101E1E"/>
    <w:rsid w:val="14156C4E"/>
    <w:rsid w:val="154C67ED"/>
    <w:rsid w:val="1557AD53"/>
    <w:rsid w:val="16C10848"/>
    <w:rsid w:val="16C83337"/>
    <w:rsid w:val="16D54A82"/>
    <w:rsid w:val="173617A6"/>
    <w:rsid w:val="17ADC27A"/>
    <w:rsid w:val="17BD28E0"/>
    <w:rsid w:val="1885EF58"/>
    <w:rsid w:val="18DBDBAB"/>
    <w:rsid w:val="18E7B84E"/>
    <w:rsid w:val="19C5E06C"/>
    <w:rsid w:val="19DCEE99"/>
    <w:rsid w:val="19E10C6C"/>
    <w:rsid w:val="1A02DBEB"/>
    <w:rsid w:val="1B066209"/>
    <w:rsid w:val="1B11EB8C"/>
    <w:rsid w:val="1B153D65"/>
    <w:rsid w:val="1B34863F"/>
    <w:rsid w:val="1BAA4059"/>
    <w:rsid w:val="1C05CF29"/>
    <w:rsid w:val="1C0988E5"/>
    <w:rsid w:val="1C11CCA0"/>
    <w:rsid w:val="1C46D1A3"/>
    <w:rsid w:val="1CEE7DF0"/>
    <w:rsid w:val="1D10AF6B"/>
    <w:rsid w:val="1DF352C5"/>
    <w:rsid w:val="1E8CD815"/>
    <w:rsid w:val="1FA80C99"/>
    <w:rsid w:val="1FAB1388"/>
    <w:rsid w:val="21B9BC33"/>
    <w:rsid w:val="23357A1A"/>
    <w:rsid w:val="234B52B8"/>
    <w:rsid w:val="234BF7AE"/>
    <w:rsid w:val="241526BD"/>
    <w:rsid w:val="242CD943"/>
    <w:rsid w:val="252788C5"/>
    <w:rsid w:val="25A87DA0"/>
    <w:rsid w:val="25C434BD"/>
    <w:rsid w:val="26AE1563"/>
    <w:rsid w:val="2722CF55"/>
    <w:rsid w:val="27DE13DC"/>
    <w:rsid w:val="27F06C80"/>
    <w:rsid w:val="2837C27F"/>
    <w:rsid w:val="284BE11D"/>
    <w:rsid w:val="29607581"/>
    <w:rsid w:val="2A1E7BF7"/>
    <w:rsid w:val="2A839A5B"/>
    <w:rsid w:val="2A851734"/>
    <w:rsid w:val="2ABCA573"/>
    <w:rsid w:val="2B77056A"/>
    <w:rsid w:val="2B982E1B"/>
    <w:rsid w:val="2BCFCB66"/>
    <w:rsid w:val="2C769E0E"/>
    <w:rsid w:val="2D425D06"/>
    <w:rsid w:val="2D4B9838"/>
    <w:rsid w:val="2D5F54D9"/>
    <w:rsid w:val="2D9DB97A"/>
    <w:rsid w:val="2E1F57ED"/>
    <w:rsid w:val="2E438D9A"/>
    <w:rsid w:val="2EE71404"/>
    <w:rsid w:val="302BB3B8"/>
    <w:rsid w:val="3041B3C1"/>
    <w:rsid w:val="3058D430"/>
    <w:rsid w:val="30D8B561"/>
    <w:rsid w:val="30E7D9AC"/>
    <w:rsid w:val="31068870"/>
    <w:rsid w:val="314A105C"/>
    <w:rsid w:val="31725D54"/>
    <w:rsid w:val="318DA904"/>
    <w:rsid w:val="31FD420A"/>
    <w:rsid w:val="32114926"/>
    <w:rsid w:val="3289BA63"/>
    <w:rsid w:val="3294739A"/>
    <w:rsid w:val="32D1A765"/>
    <w:rsid w:val="3427D3AB"/>
    <w:rsid w:val="34D219E4"/>
    <w:rsid w:val="3575AE96"/>
    <w:rsid w:val="35A2B505"/>
    <w:rsid w:val="35EE7153"/>
    <w:rsid w:val="363F1346"/>
    <w:rsid w:val="36691917"/>
    <w:rsid w:val="36BC9489"/>
    <w:rsid w:val="37D14623"/>
    <w:rsid w:val="37DB36CB"/>
    <w:rsid w:val="37EE5382"/>
    <w:rsid w:val="38751360"/>
    <w:rsid w:val="3952D79A"/>
    <w:rsid w:val="39E7045A"/>
    <w:rsid w:val="3A841DBD"/>
    <w:rsid w:val="3A8B4945"/>
    <w:rsid w:val="3AFAEF32"/>
    <w:rsid w:val="3B3B6467"/>
    <w:rsid w:val="3B8ADDDA"/>
    <w:rsid w:val="3BD67D74"/>
    <w:rsid w:val="3C030559"/>
    <w:rsid w:val="3C71B0F5"/>
    <w:rsid w:val="3D23BBF8"/>
    <w:rsid w:val="3D83D115"/>
    <w:rsid w:val="3DF55A0E"/>
    <w:rsid w:val="3DF7B978"/>
    <w:rsid w:val="3F5FFACB"/>
    <w:rsid w:val="3F627239"/>
    <w:rsid w:val="3F841F11"/>
    <w:rsid w:val="3FB7DE23"/>
    <w:rsid w:val="3FF0F2F5"/>
    <w:rsid w:val="4006FDB7"/>
    <w:rsid w:val="4025C624"/>
    <w:rsid w:val="40831D5D"/>
    <w:rsid w:val="40A0B76C"/>
    <w:rsid w:val="40A64401"/>
    <w:rsid w:val="40ACAC68"/>
    <w:rsid w:val="41D50568"/>
    <w:rsid w:val="4270CFBF"/>
    <w:rsid w:val="427FBF73"/>
    <w:rsid w:val="42A1E1E6"/>
    <w:rsid w:val="42B43CD9"/>
    <w:rsid w:val="42F5D250"/>
    <w:rsid w:val="42F770F9"/>
    <w:rsid w:val="438191AB"/>
    <w:rsid w:val="43E59590"/>
    <w:rsid w:val="443B3F0A"/>
    <w:rsid w:val="45B29EF7"/>
    <w:rsid w:val="45DA0353"/>
    <w:rsid w:val="47A7087B"/>
    <w:rsid w:val="47E14A7E"/>
    <w:rsid w:val="48B6A27B"/>
    <w:rsid w:val="490FF2D0"/>
    <w:rsid w:val="49687160"/>
    <w:rsid w:val="49F49DAB"/>
    <w:rsid w:val="4A41C791"/>
    <w:rsid w:val="4A9EE01C"/>
    <w:rsid w:val="4AA1A5C5"/>
    <w:rsid w:val="4AA644C9"/>
    <w:rsid w:val="4AA8BA4C"/>
    <w:rsid w:val="4B86C91B"/>
    <w:rsid w:val="4BF96296"/>
    <w:rsid w:val="4C401161"/>
    <w:rsid w:val="4CCBD015"/>
    <w:rsid w:val="4E3B0897"/>
    <w:rsid w:val="4EEEF6F1"/>
    <w:rsid w:val="4F5300F1"/>
    <w:rsid w:val="4FEBD8F0"/>
    <w:rsid w:val="5034DA1A"/>
    <w:rsid w:val="5059A77D"/>
    <w:rsid w:val="507758BF"/>
    <w:rsid w:val="51378C67"/>
    <w:rsid w:val="516AA672"/>
    <w:rsid w:val="519AA11F"/>
    <w:rsid w:val="51D592BB"/>
    <w:rsid w:val="5200AFC9"/>
    <w:rsid w:val="5206E345"/>
    <w:rsid w:val="52CACAC9"/>
    <w:rsid w:val="52F0E013"/>
    <w:rsid w:val="534522E5"/>
    <w:rsid w:val="5350CADC"/>
    <w:rsid w:val="541E9960"/>
    <w:rsid w:val="5496506D"/>
    <w:rsid w:val="55579EA5"/>
    <w:rsid w:val="555E920B"/>
    <w:rsid w:val="55DDD9D8"/>
    <w:rsid w:val="562D5A26"/>
    <w:rsid w:val="5672820E"/>
    <w:rsid w:val="56842118"/>
    <w:rsid w:val="5700E7F6"/>
    <w:rsid w:val="572278FB"/>
    <w:rsid w:val="5750EC6E"/>
    <w:rsid w:val="579E0F68"/>
    <w:rsid w:val="58167233"/>
    <w:rsid w:val="58572687"/>
    <w:rsid w:val="5885BAFC"/>
    <w:rsid w:val="58CADB2D"/>
    <w:rsid w:val="5931E404"/>
    <w:rsid w:val="59DEF0D8"/>
    <w:rsid w:val="5A041F77"/>
    <w:rsid w:val="5A7577A9"/>
    <w:rsid w:val="5B7D5064"/>
    <w:rsid w:val="5C6A09CD"/>
    <w:rsid w:val="5C7582C8"/>
    <w:rsid w:val="5D1C7ACE"/>
    <w:rsid w:val="5D7C1AE8"/>
    <w:rsid w:val="5E8582AA"/>
    <w:rsid w:val="5F03AE27"/>
    <w:rsid w:val="5F0E0174"/>
    <w:rsid w:val="5F6AA5F0"/>
    <w:rsid w:val="5F6F72C4"/>
    <w:rsid w:val="605F5F16"/>
    <w:rsid w:val="60B6DA9C"/>
    <w:rsid w:val="617E3D3E"/>
    <w:rsid w:val="62859428"/>
    <w:rsid w:val="6329C327"/>
    <w:rsid w:val="6367010B"/>
    <w:rsid w:val="63DD012D"/>
    <w:rsid w:val="63EB2CE6"/>
    <w:rsid w:val="646C38C4"/>
    <w:rsid w:val="64D98CBE"/>
    <w:rsid w:val="64ED4541"/>
    <w:rsid w:val="64F5D23D"/>
    <w:rsid w:val="64F68512"/>
    <w:rsid w:val="65760FC3"/>
    <w:rsid w:val="657EDAC3"/>
    <w:rsid w:val="6598ACB9"/>
    <w:rsid w:val="65CC2DBC"/>
    <w:rsid w:val="6654EBA7"/>
    <w:rsid w:val="66646F11"/>
    <w:rsid w:val="6676A795"/>
    <w:rsid w:val="66C85FAD"/>
    <w:rsid w:val="67539F3B"/>
    <w:rsid w:val="6808A32B"/>
    <w:rsid w:val="68579A0B"/>
    <w:rsid w:val="686E265B"/>
    <w:rsid w:val="68F5EB80"/>
    <w:rsid w:val="699D1D41"/>
    <w:rsid w:val="6A0CD114"/>
    <w:rsid w:val="6A17BACD"/>
    <w:rsid w:val="6A7D1E43"/>
    <w:rsid w:val="6A9ACA14"/>
    <w:rsid w:val="6B3CF9A2"/>
    <w:rsid w:val="6B5B6E11"/>
    <w:rsid w:val="6B709188"/>
    <w:rsid w:val="6C0C7A6C"/>
    <w:rsid w:val="6C9AC288"/>
    <w:rsid w:val="6CA186D2"/>
    <w:rsid w:val="6CCD0B87"/>
    <w:rsid w:val="6CD437FE"/>
    <w:rsid w:val="6D2D6D78"/>
    <w:rsid w:val="6E76FC20"/>
    <w:rsid w:val="6F2B4BCC"/>
    <w:rsid w:val="6F2C28AB"/>
    <w:rsid w:val="700966DC"/>
    <w:rsid w:val="703B0DD8"/>
    <w:rsid w:val="7092186C"/>
    <w:rsid w:val="70A03042"/>
    <w:rsid w:val="713CAF3C"/>
    <w:rsid w:val="727AF6FE"/>
    <w:rsid w:val="72DB6D4C"/>
    <w:rsid w:val="72E57CE3"/>
    <w:rsid w:val="73821CD0"/>
    <w:rsid w:val="7385B3B6"/>
    <w:rsid w:val="73882D76"/>
    <w:rsid w:val="73AB60C3"/>
    <w:rsid w:val="745D7D9C"/>
    <w:rsid w:val="74838167"/>
    <w:rsid w:val="74AD74A9"/>
    <w:rsid w:val="74C57C7D"/>
    <w:rsid w:val="74CC7686"/>
    <w:rsid w:val="74E2DA02"/>
    <w:rsid w:val="7560C1FC"/>
    <w:rsid w:val="757A8B59"/>
    <w:rsid w:val="76570591"/>
    <w:rsid w:val="76717162"/>
    <w:rsid w:val="7676C904"/>
    <w:rsid w:val="76ED2C14"/>
    <w:rsid w:val="772D3DAD"/>
    <w:rsid w:val="77D277D7"/>
    <w:rsid w:val="7822D025"/>
    <w:rsid w:val="78420208"/>
    <w:rsid w:val="7906D64E"/>
    <w:rsid w:val="79A5BA1B"/>
    <w:rsid w:val="7A1E8B25"/>
    <w:rsid w:val="7A5F6855"/>
    <w:rsid w:val="7A836384"/>
    <w:rsid w:val="7AB6FE37"/>
    <w:rsid w:val="7AC165EA"/>
    <w:rsid w:val="7B34D72F"/>
    <w:rsid w:val="7B51AF20"/>
    <w:rsid w:val="7C1D0D65"/>
    <w:rsid w:val="7C61E291"/>
    <w:rsid w:val="7C6CB3A6"/>
    <w:rsid w:val="7C9D50D0"/>
    <w:rsid w:val="7D3B0B3F"/>
    <w:rsid w:val="7D3C71B6"/>
    <w:rsid w:val="7D7AD94B"/>
    <w:rsid w:val="7DFEEE7E"/>
    <w:rsid w:val="7E1349A0"/>
    <w:rsid w:val="7E463B09"/>
    <w:rsid w:val="7EE3BB57"/>
    <w:rsid w:val="7F26D500"/>
    <w:rsid w:val="7F4DE40B"/>
    <w:rsid w:val="7F618F43"/>
    <w:rsid w:val="7FEA89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9EC"/>
  <w15:chartTrackingRefBased/>
  <w15:docId w15:val="{6CEDB9C9-1DFB-43C1-8BF5-E306C92A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414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7A4"/>
    <w:rPr>
      <w:rFonts w:eastAsiaTheme="majorEastAsia" w:cstheme="majorBidi"/>
      <w:color w:val="272727" w:themeColor="text1" w:themeTint="D8"/>
    </w:rPr>
  </w:style>
  <w:style w:type="paragraph" w:styleId="Title">
    <w:name w:val="Title"/>
    <w:basedOn w:val="Normal"/>
    <w:next w:val="Normal"/>
    <w:link w:val="TitleChar"/>
    <w:uiPriority w:val="10"/>
    <w:qFormat/>
    <w:rsid w:val="0041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7A4"/>
    <w:pPr>
      <w:spacing w:before="160"/>
      <w:jc w:val="center"/>
    </w:pPr>
    <w:rPr>
      <w:i/>
      <w:iCs/>
      <w:color w:val="404040" w:themeColor="text1" w:themeTint="BF"/>
    </w:rPr>
  </w:style>
  <w:style w:type="character" w:customStyle="1" w:styleId="QuoteChar">
    <w:name w:val="Quote Char"/>
    <w:basedOn w:val="DefaultParagraphFont"/>
    <w:link w:val="Quote"/>
    <w:uiPriority w:val="29"/>
    <w:rsid w:val="004147A4"/>
    <w:rPr>
      <w:i/>
      <w:iCs/>
      <w:color w:val="404040" w:themeColor="text1" w:themeTint="BF"/>
    </w:rPr>
  </w:style>
  <w:style w:type="paragraph" w:styleId="ListParagraph">
    <w:name w:val="List Paragraph"/>
    <w:basedOn w:val="Normal"/>
    <w:uiPriority w:val="34"/>
    <w:qFormat/>
    <w:rsid w:val="004147A4"/>
    <w:pPr>
      <w:ind w:left="720"/>
      <w:contextualSpacing/>
    </w:pPr>
  </w:style>
  <w:style w:type="character" w:styleId="IntenseEmphasis">
    <w:name w:val="Intense Emphasis"/>
    <w:basedOn w:val="DefaultParagraphFont"/>
    <w:uiPriority w:val="21"/>
    <w:qFormat/>
    <w:rsid w:val="004147A4"/>
    <w:rPr>
      <w:i/>
      <w:iCs/>
      <w:color w:val="0F4761" w:themeColor="accent1" w:themeShade="BF"/>
    </w:rPr>
  </w:style>
  <w:style w:type="paragraph" w:styleId="IntenseQuote">
    <w:name w:val="Intense Quote"/>
    <w:basedOn w:val="Normal"/>
    <w:next w:val="Normal"/>
    <w:link w:val="IntenseQuoteChar"/>
    <w:uiPriority w:val="30"/>
    <w:qFormat/>
    <w:rsid w:val="00414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7A4"/>
    <w:rPr>
      <w:i/>
      <w:iCs/>
      <w:color w:val="0F4761" w:themeColor="accent1" w:themeShade="BF"/>
    </w:rPr>
  </w:style>
  <w:style w:type="character" w:styleId="IntenseReference">
    <w:name w:val="Intense Reference"/>
    <w:basedOn w:val="DefaultParagraphFont"/>
    <w:uiPriority w:val="32"/>
    <w:qFormat/>
    <w:rsid w:val="004147A4"/>
    <w:rPr>
      <w:b/>
      <w:bCs/>
      <w:smallCaps/>
      <w:color w:val="0F4761" w:themeColor="accent1" w:themeShade="BF"/>
      <w:spacing w:val="5"/>
    </w:rPr>
  </w:style>
  <w:style w:type="table" w:styleId="TableGrid">
    <w:name w:val="Table Grid"/>
    <w:basedOn w:val="TableNormal"/>
    <w:uiPriority w:val="59"/>
    <w:rsid w:val="00FA47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52120"/>
    <w:rPr>
      <w:color w:val="467886" w:themeColor="hyperlink"/>
      <w:u w:val="single"/>
    </w:rPr>
  </w:style>
  <w:style w:type="paragraph" w:styleId="Header">
    <w:name w:val="header"/>
    <w:basedOn w:val="Normal"/>
    <w:link w:val="HeaderChar"/>
    <w:uiPriority w:val="99"/>
    <w:unhideWhenUsed/>
    <w:rsid w:val="004A1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682"/>
  </w:style>
  <w:style w:type="paragraph" w:styleId="Footer">
    <w:name w:val="footer"/>
    <w:basedOn w:val="Normal"/>
    <w:link w:val="FooterChar"/>
    <w:uiPriority w:val="99"/>
    <w:unhideWhenUsed/>
    <w:rsid w:val="004A1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682"/>
  </w:style>
  <w:style w:type="paragraph" w:styleId="Bibliography">
    <w:name w:val="Bibliography"/>
    <w:basedOn w:val="Normal"/>
    <w:next w:val="Normal"/>
    <w:uiPriority w:val="37"/>
    <w:unhideWhenUsed/>
    <w:rsid w:val="00153454"/>
  </w:style>
  <w:style w:type="paragraph" w:styleId="Caption">
    <w:name w:val="caption"/>
    <w:basedOn w:val="Normal"/>
    <w:next w:val="Normal"/>
    <w:uiPriority w:val="35"/>
    <w:unhideWhenUsed/>
    <w:qFormat/>
    <w:rsid w:val="00153454"/>
    <w:pPr>
      <w:spacing w:after="200" w:line="240" w:lineRule="auto"/>
    </w:pPr>
    <w:rPr>
      <w:i/>
      <w:iCs/>
      <w:color w:val="0E2841" w:themeColor="text2"/>
      <w:sz w:val="18"/>
      <w:szCs w:val="18"/>
    </w:rPr>
  </w:style>
  <w:style w:type="paragraph" w:styleId="NoSpacing">
    <w:name w:val="No Spacing"/>
    <w:uiPriority w:val="1"/>
    <w:qFormat/>
    <w:rsid w:val="008F004F"/>
    <w:pPr>
      <w:spacing w:after="0" w:line="240" w:lineRule="auto"/>
    </w:pPr>
    <w:rPr>
      <w:lang w:val="lt-LT"/>
    </w:rPr>
  </w:style>
  <w:style w:type="character" w:styleId="UnresolvedMention">
    <w:name w:val="Unresolved Mention"/>
    <w:basedOn w:val="DefaultParagraphFont"/>
    <w:uiPriority w:val="99"/>
    <w:semiHidden/>
    <w:unhideWhenUsed/>
    <w:rsid w:val="00625877"/>
    <w:rPr>
      <w:color w:val="605E5C"/>
      <w:shd w:val="clear" w:color="auto" w:fill="E1DFDD"/>
    </w:rPr>
  </w:style>
  <w:style w:type="character" w:styleId="FollowedHyperlink">
    <w:name w:val="FollowedHyperlink"/>
    <w:basedOn w:val="DefaultParagraphFont"/>
    <w:uiPriority w:val="99"/>
    <w:semiHidden/>
    <w:unhideWhenUsed/>
    <w:rsid w:val="00871F47"/>
    <w:rPr>
      <w:color w:val="96607D" w:themeColor="followedHyperlink"/>
      <w:u w:val="single"/>
    </w:rPr>
  </w:style>
  <w:style w:type="paragraph" w:customStyle="1" w:styleId="ISIAntrat1">
    <w:name w:val="ISI_Antraštė_1"/>
    <w:basedOn w:val="Heading1"/>
    <w:qFormat/>
    <w:rsid w:val="00E14C98"/>
    <w:pPr>
      <w:numPr>
        <w:numId w:val="23"/>
      </w:numPr>
      <w:spacing w:before="0" w:after="240" w:line="259" w:lineRule="auto"/>
      <w:jc w:val="both"/>
    </w:pPr>
    <w:rPr>
      <w:rFonts w:ascii="Arial" w:hAnsi="Arial" w:cs="Arial"/>
      <w:b/>
      <w:caps/>
      <w:color w:val="auto"/>
      <w:kern w:val="0"/>
      <w:sz w:val="28"/>
      <w:szCs w:val="32"/>
      <w14:ligatures w14:val="none"/>
    </w:rPr>
  </w:style>
  <w:style w:type="paragraph" w:customStyle="1" w:styleId="ISIAntrat10">
    <w:name w:val="ISI_Antraštė_1.0"/>
    <w:basedOn w:val="ISIAntrat1"/>
    <w:qFormat/>
    <w:rsid w:val="00E14C98"/>
    <w:pPr>
      <w:numPr>
        <w:numId w:val="0"/>
      </w:numPr>
      <w:ind w:left="567" w:hanging="425"/>
    </w:pPr>
  </w:style>
  <w:style w:type="paragraph" w:customStyle="1" w:styleId="ISIAntrat2">
    <w:name w:val="ISI_Antraštė_2"/>
    <w:basedOn w:val="Heading2"/>
    <w:qFormat/>
    <w:rsid w:val="00E14C98"/>
    <w:pPr>
      <w:numPr>
        <w:ilvl w:val="1"/>
        <w:numId w:val="23"/>
      </w:numPr>
      <w:spacing w:before="240" w:after="120" w:line="288" w:lineRule="auto"/>
    </w:pPr>
    <w:rPr>
      <w:rFonts w:ascii="Arial" w:hAnsi="Arial"/>
      <w:b/>
      <w:color w:val="auto"/>
      <w:kern w:val="0"/>
      <w:sz w:val="28"/>
      <w:szCs w:val="26"/>
      <w14:ligatures w14:val="none"/>
    </w:rPr>
  </w:style>
  <w:style w:type="paragraph" w:customStyle="1" w:styleId="ISIAntrat3">
    <w:name w:val="ISI_Antraštė_3"/>
    <w:basedOn w:val="Heading3"/>
    <w:qFormat/>
    <w:rsid w:val="00E14C98"/>
    <w:pPr>
      <w:numPr>
        <w:ilvl w:val="2"/>
        <w:numId w:val="23"/>
      </w:numPr>
      <w:spacing w:before="240" w:after="120" w:line="259" w:lineRule="auto"/>
    </w:pPr>
    <w:rPr>
      <w:rFonts w:ascii="Arial" w:hAnsi="Arial" w:cs="Arial"/>
      <w:b/>
      <w:color w:val="auto"/>
      <w:kern w:val="0"/>
      <w:sz w:val="24"/>
      <w:szCs w:val="24"/>
      <w14:ligatures w14:val="none"/>
    </w:rPr>
  </w:style>
  <w:style w:type="paragraph" w:customStyle="1" w:styleId="ISIKodas">
    <w:name w:val="ISI_Kodas"/>
    <w:basedOn w:val="Normal"/>
    <w:link w:val="ISIKodasChar"/>
    <w:qFormat/>
    <w:rsid w:val="00E14C98"/>
    <w:pPr>
      <w:spacing w:after="0" w:line="259" w:lineRule="auto"/>
    </w:pPr>
    <w:rPr>
      <w:rFonts w:ascii="Courier New" w:hAnsi="Courier New" w:cs="Courier New"/>
      <w:kern w:val="0"/>
      <w:sz w:val="18"/>
      <w:szCs w:val="22"/>
      <w14:ligatures w14:val="none"/>
    </w:rPr>
  </w:style>
  <w:style w:type="character" w:customStyle="1" w:styleId="ISIKodasChar">
    <w:name w:val="ISI_Kodas Char"/>
    <w:basedOn w:val="DefaultParagraphFont"/>
    <w:link w:val="ISIKodas"/>
    <w:rsid w:val="00E14C98"/>
    <w:rPr>
      <w:rFonts w:ascii="Courier New" w:hAnsi="Courier New" w:cs="Courier New"/>
      <w:kern w:val="0"/>
      <w:sz w:val="18"/>
      <w:szCs w:val="22"/>
      <w:lang w:val="lt-LT"/>
      <w14:ligatures w14:val="none"/>
    </w:rPr>
  </w:style>
  <w:style w:type="paragraph" w:customStyle="1" w:styleId="ISISraas">
    <w:name w:val="ISI_Sąrašas"/>
    <w:basedOn w:val="Normal"/>
    <w:qFormat/>
    <w:rsid w:val="00E14C98"/>
    <w:pPr>
      <w:spacing w:after="60" w:line="264" w:lineRule="auto"/>
      <w:ind w:left="993" w:hanging="426"/>
      <w:contextualSpacing/>
      <w:jc w:val="both"/>
    </w:pPr>
    <w:rPr>
      <w:rFonts w:ascii="Times New Roman" w:hAnsi="Times New Roman" w:cs="Times New Roman"/>
      <w:kern w:val="0"/>
      <w:szCs w:val="22"/>
      <w14:ligatures w14:val="none"/>
    </w:rPr>
  </w:style>
  <w:style w:type="paragraph" w:customStyle="1" w:styleId="ISISraasnum">
    <w:name w:val="ISI_Sąrašas_num"/>
    <w:basedOn w:val="Normal"/>
    <w:qFormat/>
    <w:rsid w:val="00E14C98"/>
    <w:pPr>
      <w:numPr>
        <w:numId w:val="24"/>
      </w:numPr>
      <w:spacing w:after="60" w:line="264" w:lineRule="auto"/>
      <w:contextualSpacing/>
      <w:jc w:val="both"/>
    </w:pPr>
    <w:rPr>
      <w:rFonts w:ascii="Times New Roman" w:hAnsi="Times New Roman" w:cs="Times New Roman"/>
      <w:kern w:val="0"/>
      <w:szCs w:val="22"/>
      <w14:ligatures w14:val="none"/>
    </w:rPr>
  </w:style>
  <w:style w:type="paragraph" w:customStyle="1" w:styleId="ISITekstas">
    <w:name w:val="ISI_Tekstas"/>
    <w:basedOn w:val="Normal"/>
    <w:qFormat/>
    <w:rsid w:val="00E14C98"/>
    <w:pPr>
      <w:spacing w:after="60" w:line="288" w:lineRule="auto"/>
      <w:ind w:firstLine="567"/>
      <w:jc w:val="both"/>
    </w:pPr>
    <w:rPr>
      <w:rFonts w:ascii="Times New Roman" w:hAnsi="Times New Roman" w:cs="Times New Roman"/>
      <w:kern w:val="0"/>
      <w:szCs w:val="22"/>
      <w14:ligatures w14:val="none"/>
    </w:rPr>
  </w:style>
  <w:style w:type="paragraph" w:styleId="TOCHeading">
    <w:name w:val="TOC Heading"/>
    <w:basedOn w:val="Heading1"/>
    <w:next w:val="Normal"/>
    <w:uiPriority w:val="39"/>
    <w:unhideWhenUsed/>
    <w:qFormat/>
    <w:rsid w:val="00D034E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034ED"/>
    <w:pPr>
      <w:spacing w:after="100"/>
    </w:pPr>
  </w:style>
  <w:style w:type="paragraph" w:styleId="TOC2">
    <w:name w:val="toc 2"/>
    <w:basedOn w:val="Normal"/>
    <w:next w:val="Normal"/>
    <w:autoRedefine/>
    <w:uiPriority w:val="39"/>
    <w:unhideWhenUsed/>
    <w:rsid w:val="00474DE3"/>
    <w:pPr>
      <w:spacing w:after="100"/>
      <w:ind w:left="240"/>
    </w:pPr>
  </w:style>
  <w:style w:type="paragraph" w:styleId="TOC3">
    <w:name w:val="toc 3"/>
    <w:basedOn w:val="Normal"/>
    <w:next w:val="Normal"/>
    <w:autoRedefine/>
    <w:uiPriority w:val="39"/>
    <w:unhideWhenUsed/>
    <w:rsid w:val="00474DE3"/>
    <w:pPr>
      <w:spacing w:after="100"/>
      <w:ind w:left="480"/>
    </w:pPr>
  </w:style>
  <w:style w:type="character" w:styleId="CommentReference">
    <w:name w:val="annotation reference"/>
    <w:basedOn w:val="DefaultParagraphFont"/>
    <w:uiPriority w:val="99"/>
    <w:semiHidden/>
    <w:unhideWhenUsed/>
    <w:rsid w:val="007938B5"/>
    <w:rPr>
      <w:sz w:val="16"/>
      <w:szCs w:val="16"/>
    </w:rPr>
  </w:style>
  <w:style w:type="paragraph" w:styleId="CommentText">
    <w:name w:val="annotation text"/>
    <w:basedOn w:val="Normal"/>
    <w:link w:val="CommentTextChar"/>
    <w:uiPriority w:val="99"/>
    <w:semiHidden/>
    <w:unhideWhenUsed/>
    <w:rsid w:val="007938B5"/>
    <w:pPr>
      <w:spacing w:line="240" w:lineRule="auto"/>
    </w:pPr>
    <w:rPr>
      <w:sz w:val="20"/>
      <w:szCs w:val="20"/>
    </w:rPr>
  </w:style>
  <w:style w:type="character" w:customStyle="1" w:styleId="CommentTextChar">
    <w:name w:val="Comment Text Char"/>
    <w:basedOn w:val="DefaultParagraphFont"/>
    <w:link w:val="CommentText"/>
    <w:uiPriority w:val="99"/>
    <w:semiHidden/>
    <w:rsid w:val="007938B5"/>
    <w:rPr>
      <w:sz w:val="20"/>
      <w:szCs w:val="20"/>
      <w:lang w:val="lt-LT"/>
    </w:rPr>
  </w:style>
  <w:style w:type="paragraph" w:styleId="CommentSubject">
    <w:name w:val="annotation subject"/>
    <w:basedOn w:val="CommentText"/>
    <w:next w:val="CommentText"/>
    <w:link w:val="CommentSubjectChar"/>
    <w:uiPriority w:val="99"/>
    <w:semiHidden/>
    <w:unhideWhenUsed/>
    <w:rsid w:val="007938B5"/>
    <w:rPr>
      <w:b/>
      <w:bCs/>
    </w:rPr>
  </w:style>
  <w:style w:type="character" w:customStyle="1" w:styleId="CommentSubjectChar">
    <w:name w:val="Comment Subject Char"/>
    <w:basedOn w:val="CommentTextChar"/>
    <w:link w:val="CommentSubject"/>
    <w:uiPriority w:val="99"/>
    <w:semiHidden/>
    <w:rsid w:val="007938B5"/>
    <w:rPr>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56">
      <w:bodyDiv w:val="1"/>
      <w:marLeft w:val="0"/>
      <w:marRight w:val="0"/>
      <w:marTop w:val="0"/>
      <w:marBottom w:val="0"/>
      <w:divBdr>
        <w:top w:val="none" w:sz="0" w:space="0" w:color="auto"/>
        <w:left w:val="none" w:sz="0" w:space="0" w:color="auto"/>
        <w:bottom w:val="none" w:sz="0" w:space="0" w:color="auto"/>
        <w:right w:val="none" w:sz="0" w:space="0" w:color="auto"/>
      </w:divBdr>
    </w:div>
    <w:div w:id="19937308">
      <w:bodyDiv w:val="1"/>
      <w:marLeft w:val="0"/>
      <w:marRight w:val="0"/>
      <w:marTop w:val="0"/>
      <w:marBottom w:val="0"/>
      <w:divBdr>
        <w:top w:val="none" w:sz="0" w:space="0" w:color="auto"/>
        <w:left w:val="none" w:sz="0" w:space="0" w:color="auto"/>
        <w:bottom w:val="none" w:sz="0" w:space="0" w:color="auto"/>
        <w:right w:val="none" w:sz="0" w:space="0" w:color="auto"/>
      </w:divBdr>
    </w:div>
    <w:div w:id="60645070">
      <w:bodyDiv w:val="1"/>
      <w:marLeft w:val="0"/>
      <w:marRight w:val="0"/>
      <w:marTop w:val="0"/>
      <w:marBottom w:val="0"/>
      <w:divBdr>
        <w:top w:val="none" w:sz="0" w:space="0" w:color="auto"/>
        <w:left w:val="none" w:sz="0" w:space="0" w:color="auto"/>
        <w:bottom w:val="none" w:sz="0" w:space="0" w:color="auto"/>
        <w:right w:val="none" w:sz="0" w:space="0" w:color="auto"/>
      </w:divBdr>
    </w:div>
    <w:div w:id="81294708">
      <w:bodyDiv w:val="1"/>
      <w:marLeft w:val="0"/>
      <w:marRight w:val="0"/>
      <w:marTop w:val="0"/>
      <w:marBottom w:val="0"/>
      <w:divBdr>
        <w:top w:val="none" w:sz="0" w:space="0" w:color="auto"/>
        <w:left w:val="none" w:sz="0" w:space="0" w:color="auto"/>
        <w:bottom w:val="none" w:sz="0" w:space="0" w:color="auto"/>
        <w:right w:val="none" w:sz="0" w:space="0" w:color="auto"/>
      </w:divBdr>
    </w:div>
    <w:div w:id="82729618">
      <w:bodyDiv w:val="1"/>
      <w:marLeft w:val="0"/>
      <w:marRight w:val="0"/>
      <w:marTop w:val="0"/>
      <w:marBottom w:val="0"/>
      <w:divBdr>
        <w:top w:val="none" w:sz="0" w:space="0" w:color="auto"/>
        <w:left w:val="none" w:sz="0" w:space="0" w:color="auto"/>
        <w:bottom w:val="none" w:sz="0" w:space="0" w:color="auto"/>
        <w:right w:val="none" w:sz="0" w:space="0" w:color="auto"/>
      </w:divBdr>
    </w:div>
    <w:div w:id="86587334">
      <w:bodyDiv w:val="1"/>
      <w:marLeft w:val="0"/>
      <w:marRight w:val="0"/>
      <w:marTop w:val="0"/>
      <w:marBottom w:val="0"/>
      <w:divBdr>
        <w:top w:val="none" w:sz="0" w:space="0" w:color="auto"/>
        <w:left w:val="none" w:sz="0" w:space="0" w:color="auto"/>
        <w:bottom w:val="none" w:sz="0" w:space="0" w:color="auto"/>
        <w:right w:val="none" w:sz="0" w:space="0" w:color="auto"/>
      </w:divBdr>
    </w:div>
    <w:div w:id="93210441">
      <w:bodyDiv w:val="1"/>
      <w:marLeft w:val="0"/>
      <w:marRight w:val="0"/>
      <w:marTop w:val="0"/>
      <w:marBottom w:val="0"/>
      <w:divBdr>
        <w:top w:val="none" w:sz="0" w:space="0" w:color="auto"/>
        <w:left w:val="none" w:sz="0" w:space="0" w:color="auto"/>
        <w:bottom w:val="none" w:sz="0" w:space="0" w:color="auto"/>
        <w:right w:val="none" w:sz="0" w:space="0" w:color="auto"/>
      </w:divBdr>
    </w:div>
    <w:div w:id="101652610">
      <w:bodyDiv w:val="1"/>
      <w:marLeft w:val="0"/>
      <w:marRight w:val="0"/>
      <w:marTop w:val="0"/>
      <w:marBottom w:val="0"/>
      <w:divBdr>
        <w:top w:val="none" w:sz="0" w:space="0" w:color="auto"/>
        <w:left w:val="none" w:sz="0" w:space="0" w:color="auto"/>
        <w:bottom w:val="none" w:sz="0" w:space="0" w:color="auto"/>
        <w:right w:val="none" w:sz="0" w:space="0" w:color="auto"/>
      </w:divBdr>
    </w:div>
    <w:div w:id="113911646">
      <w:bodyDiv w:val="1"/>
      <w:marLeft w:val="0"/>
      <w:marRight w:val="0"/>
      <w:marTop w:val="0"/>
      <w:marBottom w:val="0"/>
      <w:divBdr>
        <w:top w:val="none" w:sz="0" w:space="0" w:color="auto"/>
        <w:left w:val="none" w:sz="0" w:space="0" w:color="auto"/>
        <w:bottom w:val="none" w:sz="0" w:space="0" w:color="auto"/>
        <w:right w:val="none" w:sz="0" w:space="0" w:color="auto"/>
      </w:divBdr>
    </w:div>
    <w:div w:id="120731014">
      <w:bodyDiv w:val="1"/>
      <w:marLeft w:val="0"/>
      <w:marRight w:val="0"/>
      <w:marTop w:val="0"/>
      <w:marBottom w:val="0"/>
      <w:divBdr>
        <w:top w:val="none" w:sz="0" w:space="0" w:color="auto"/>
        <w:left w:val="none" w:sz="0" w:space="0" w:color="auto"/>
        <w:bottom w:val="none" w:sz="0" w:space="0" w:color="auto"/>
        <w:right w:val="none" w:sz="0" w:space="0" w:color="auto"/>
      </w:divBdr>
    </w:div>
    <w:div w:id="132719317">
      <w:bodyDiv w:val="1"/>
      <w:marLeft w:val="0"/>
      <w:marRight w:val="0"/>
      <w:marTop w:val="0"/>
      <w:marBottom w:val="0"/>
      <w:divBdr>
        <w:top w:val="none" w:sz="0" w:space="0" w:color="auto"/>
        <w:left w:val="none" w:sz="0" w:space="0" w:color="auto"/>
        <w:bottom w:val="none" w:sz="0" w:space="0" w:color="auto"/>
        <w:right w:val="none" w:sz="0" w:space="0" w:color="auto"/>
      </w:divBdr>
    </w:div>
    <w:div w:id="154226982">
      <w:bodyDiv w:val="1"/>
      <w:marLeft w:val="0"/>
      <w:marRight w:val="0"/>
      <w:marTop w:val="0"/>
      <w:marBottom w:val="0"/>
      <w:divBdr>
        <w:top w:val="none" w:sz="0" w:space="0" w:color="auto"/>
        <w:left w:val="none" w:sz="0" w:space="0" w:color="auto"/>
        <w:bottom w:val="none" w:sz="0" w:space="0" w:color="auto"/>
        <w:right w:val="none" w:sz="0" w:space="0" w:color="auto"/>
      </w:divBdr>
    </w:div>
    <w:div w:id="161823813">
      <w:bodyDiv w:val="1"/>
      <w:marLeft w:val="0"/>
      <w:marRight w:val="0"/>
      <w:marTop w:val="0"/>
      <w:marBottom w:val="0"/>
      <w:divBdr>
        <w:top w:val="none" w:sz="0" w:space="0" w:color="auto"/>
        <w:left w:val="none" w:sz="0" w:space="0" w:color="auto"/>
        <w:bottom w:val="none" w:sz="0" w:space="0" w:color="auto"/>
        <w:right w:val="none" w:sz="0" w:space="0" w:color="auto"/>
      </w:divBdr>
    </w:div>
    <w:div w:id="251552950">
      <w:bodyDiv w:val="1"/>
      <w:marLeft w:val="0"/>
      <w:marRight w:val="0"/>
      <w:marTop w:val="0"/>
      <w:marBottom w:val="0"/>
      <w:divBdr>
        <w:top w:val="none" w:sz="0" w:space="0" w:color="auto"/>
        <w:left w:val="none" w:sz="0" w:space="0" w:color="auto"/>
        <w:bottom w:val="none" w:sz="0" w:space="0" w:color="auto"/>
        <w:right w:val="none" w:sz="0" w:space="0" w:color="auto"/>
      </w:divBdr>
    </w:div>
    <w:div w:id="257376474">
      <w:bodyDiv w:val="1"/>
      <w:marLeft w:val="0"/>
      <w:marRight w:val="0"/>
      <w:marTop w:val="0"/>
      <w:marBottom w:val="0"/>
      <w:divBdr>
        <w:top w:val="none" w:sz="0" w:space="0" w:color="auto"/>
        <w:left w:val="none" w:sz="0" w:space="0" w:color="auto"/>
        <w:bottom w:val="none" w:sz="0" w:space="0" w:color="auto"/>
        <w:right w:val="none" w:sz="0" w:space="0" w:color="auto"/>
      </w:divBdr>
    </w:div>
    <w:div w:id="283469546">
      <w:bodyDiv w:val="1"/>
      <w:marLeft w:val="0"/>
      <w:marRight w:val="0"/>
      <w:marTop w:val="0"/>
      <w:marBottom w:val="0"/>
      <w:divBdr>
        <w:top w:val="none" w:sz="0" w:space="0" w:color="auto"/>
        <w:left w:val="none" w:sz="0" w:space="0" w:color="auto"/>
        <w:bottom w:val="none" w:sz="0" w:space="0" w:color="auto"/>
        <w:right w:val="none" w:sz="0" w:space="0" w:color="auto"/>
      </w:divBdr>
    </w:div>
    <w:div w:id="292519522">
      <w:bodyDiv w:val="1"/>
      <w:marLeft w:val="0"/>
      <w:marRight w:val="0"/>
      <w:marTop w:val="0"/>
      <w:marBottom w:val="0"/>
      <w:divBdr>
        <w:top w:val="none" w:sz="0" w:space="0" w:color="auto"/>
        <w:left w:val="none" w:sz="0" w:space="0" w:color="auto"/>
        <w:bottom w:val="none" w:sz="0" w:space="0" w:color="auto"/>
        <w:right w:val="none" w:sz="0" w:space="0" w:color="auto"/>
      </w:divBdr>
    </w:div>
    <w:div w:id="302078852">
      <w:bodyDiv w:val="1"/>
      <w:marLeft w:val="0"/>
      <w:marRight w:val="0"/>
      <w:marTop w:val="0"/>
      <w:marBottom w:val="0"/>
      <w:divBdr>
        <w:top w:val="none" w:sz="0" w:space="0" w:color="auto"/>
        <w:left w:val="none" w:sz="0" w:space="0" w:color="auto"/>
        <w:bottom w:val="none" w:sz="0" w:space="0" w:color="auto"/>
        <w:right w:val="none" w:sz="0" w:space="0" w:color="auto"/>
      </w:divBdr>
    </w:div>
    <w:div w:id="335112683">
      <w:bodyDiv w:val="1"/>
      <w:marLeft w:val="0"/>
      <w:marRight w:val="0"/>
      <w:marTop w:val="0"/>
      <w:marBottom w:val="0"/>
      <w:divBdr>
        <w:top w:val="none" w:sz="0" w:space="0" w:color="auto"/>
        <w:left w:val="none" w:sz="0" w:space="0" w:color="auto"/>
        <w:bottom w:val="none" w:sz="0" w:space="0" w:color="auto"/>
        <w:right w:val="none" w:sz="0" w:space="0" w:color="auto"/>
      </w:divBdr>
    </w:div>
    <w:div w:id="339091096">
      <w:bodyDiv w:val="1"/>
      <w:marLeft w:val="0"/>
      <w:marRight w:val="0"/>
      <w:marTop w:val="0"/>
      <w:marBottom w:val="0"/>
      <w:divBdr>
        <w:top w:val="none" w:sz="0" w:space="0" w:color="auto"/>
        <w:left w:val="none" w:sz="0" w:space="0" w:color="auto"/>
        <w:bottom w:val="none" w:sz="0" w:space="0" w:color="auto"/>
        <w:right w:val="none" w:sz="0" w:space="0" w:color="auto"/>
      </w:divBdr>
    </w:div>
    <w:div w:id="373040009">
      <w:bodyDiv w:val="1"/>
      <w:marLeft w:val="0"/>
      <w:marRight w:val="0"/>
      <w:marTop w:val="0"/>
      <w:marBottom w:val="0"/>
      <w:divBdr>
        <w:top w:val="none" w:sz="0" w:space="0" w:color="auto"/>
        <w:left w:val="none" w:sz="0" w:space="0" w:color="auto"/>
        <w:bottom w:val="none" w:sz="0" w:space="0" w:color="auto"/>
        <w:right w:val="none" w:sz="0" w:space="0" w:color="auto"/>
      </w:divBdr>
    </w:div>
    <w:div w:id="398984400">
      <w:bodyDiv w:val="1"/>
      <w:marLeft w:val="0"/>
      <w:marRight w:val="0"/>
      <w:marTop w:val="0"/>
      <w:marBottom w:val="0"/>
      <w:divBdr>
        <w:top w:val="none" w:sz="0" w:space="0" w:color="auto"/>
        <w:left w:val="none" w:sz="0" w:space="0" w:color="auto"/>
        <w:bottom w:val="none" w:sz="0" w:space="0" w:color="auto"/>
        <w:right w:val="none" w:sz="0" w:space="0" w:color="auto"/>
      </w:divBdr>
    </w:div>
    <w:div w:id="401607783">
      <w:bodyDiv w:val="1"/>
      <w:marLeft w:val="0"/>
      <w:marRight w:val="0"/>
      <w:marTop w:val="0"/>
      <w:marBottom w:val="0"/>
      <w:divBdr>
        <w:top w:val="none" w:sz="0" w:space="0" w:color="auto"/>
        <w:left w:val="none" w:sz="0" w:space="0" w:color="auto"/>
        <w:bottom w:val="none" w:sz="0" w:space="0" w:color="auto"/>
        <w:right w:val="none" w:sz="0" w:space="0" w:color="auto"/>
      </w:divBdr>
    </w:div>
    <w:div w:id="410978511">
      <w:bodyDiv w:val="1"/>
      <w:marLeft w:val="0"/>
      <w:marRight w:val="0"/>
      <w:marTop w:val="0"/>
      <w:marBottom w:val="0"/>
      <w:divBdr>
        <w:top w:val="none" w:sz="0" w:space="0" w:color="auto"/>
        <w:left w:val="none" w:sz="0" w:space="0" w:color="auto"/>
        <w:bottom w:val="none" w:sz="0" w:space="0" w:color="auto"/>
        <w:right w:val="none" w:sz="0" w:space="0" w:color="auto"/>
      </w:divBdr>
    </w:div>
    <w:div w:id="459301731">
      <w:bodyDiv w:val="1"/>
      <w:marLeft w:val="0"/>
      <w:marRight w:val="0"/>
      <w:marTop w:val="0"/>
      <w:marBottom w:val="0"/>
      <w:divBdr>
        <w:top w:val="none" w:sz="0" w:space="0" w:color="auto"/>
        <w:left w:val="none" w:sz="0" w:space="0" w:color="auto"/>
        <w:bottom w:val="none" w:sz="0" w:space="0" w:color="auto"/>
        <w:right w:val="none" w:sz="0" w:space="0" w:color="auto"/>
      </w:divBdr>
    </w:div>
    <w:div w:id="492139721">
      <w:bodyDiv w:val="1"/>
      <w:marLeft w:val="0"/>
      <w:marRight w:val="0"/>
      <w:marTop w:val="0"/>
      <w:marBottom w:val="0"/>
      <w:divBdr>
        <w:top w:val="none" w:sz="0" w:space="0" w:color="auto"/>
        <w:left w:val="none" w:sz="0" w:space="0" w:color="auto"/>
        <w:bottom w:val="none" w:sz="0" w:space="0" w:color="auto"/>
        <w:right w:val="none" w:sz="0" w:space="0" w:color="auto"/>
      </w:divBdr>
    </w:div>
    <w:div w:id="501622354">
      <w:bodyDiv w:val="1"/>
      <w:marLeft w:val="0"/>
      <w:marRight w:val="0"/>
      <w:marTop w:val="0"/>
      <w:marBottom w:val="0"/>
      <w:divBdr>
        <w:top w:val="none" w:sz="0" w:space="0" w:color="auto"/>
        <w:left w:val="none" w:sz="0" w:space="0" w:color="auto"/>
        <w:bottom w:val="none" w:sz="0" w:space="0" w:color="auto"/>
        <w:right w:val="none" w:sz="0" w:space="0" w:color="auto"/>
      </w:divBdr>
    </w:div>
    <w:div w:id="518008688">
      <w:bodyDiv w:val="1"/>
      <w:marLeft w:val="0"/>
      <w:marRight w:val="0"/>
      <w:marTop w:val="0"/>
      <w:marBottom w:val="0"/>
      <w:divBdr>
        <w:top w:val="none" w:sz="0" w:space="0" w:color="auto"/>
        <w:left w:val="none" w:sz="0" w:space="0" w:color="auto"/>
        <w:bottom w:val="none" w:sz="0" w:space="0" w:color="auto"/>
        <w:right w:val="none" w:sz="0" w:space="0" w:color="auto"/>
      </w:divBdr>
      <w:divsChild>
        <w:div w:id="206338510">
          <w:marLeft w:val="0"/>
          <w:marRight w:val="0"/>
          <w:marTop w:val="0"/>
          <w:marBottom w:val="0"/>
          <w:divBdr>
            <w:top w:val="none" w:sz="0" w:space="0" w:color="auto"/>
            <w:left w:val="none" w:sz="0" w:space="0" w:color="auto"/>
            <w:bottom w:val="none" w:sz="0" w:space="0" w:color="auto"/>
            <w:right w:val="none" w:sz="0" w:space="0" w:color="auto"/>
          </w:divBdr>
        </w:div>
        <w:div w:id="350424153">
          <w:marLeft w:val="0"/>
          <w:marRight w:val="0"/>
          <w:marTop w:val="0"/>
          <w:marBottom w:val="0"/>
          <w:divBdr>
            <w:top w:val="none" w:sz="0" w:space="0" w:color="auto"/>
            <w:left w:val="none" w:sz="0" w:space="0" w:color="auto"/>
            <w:bottom w:val="none" w:sz="0" w:space="0" w:color="auto"/>
            <w:right w:val="none" w:sz="0" w:space="0" w:color="auto"/>
          </w:divBdr>
          <w:divsChild>
            <w:div w:id="1389456709">
              <w:marLeft w:val="-75"/>
              <w:marRight w:val="0"/>
              <w:marTop w:val="30"/>
              <w:marBottom w:val="30"/>
              <w:divBdr>
                <w:top w:val="none" w:sz="0" w:space="0" w:color="auto"/>
                <w:left w:val="none" w:sz="0" w:space="0" w:color="auto"/>
                <w:bottom w:val="none" w:sz="0" w:space="0" w:color="auto"/>
                <w:right w:val="none" w:sz="0" w:space="0" w:color="auto"/>
              </w:divBdr>
              <w:divsChild>
                <w:div w:id="126632170">
                  <w:marLeft w:val="0"/>
                  <w:marRight w:val="0"/>
                  <w:marTop w:val="0"/>
                  <w:marBottom w:val="0"/>
                  <w:divBdr>
                    <w:top w:val="none" w:sz="0" w:space="0" w:color="auto"/>
                    <w:left w:val="none" w:sz="0" w:space="0" w:color="auto"/>
                    <w:bottom w:val="none" w:sz="0" w:space="0" w:color="auto"/>
                    <w:right w:val="none" w:sz="0" w:space="0" w:color="auto"/>
                  </w:divBdr>
                  <w:divsChild>
                    <w:div w:id="785927283">
                      <w:marLeft w:val="0"/>
                      <w:marRight w:val="0"/>
                      <w:marTop w:val="0"/>
                      <w:marBottom w:val="0"/>
                      <w:divBdr>
                        <w:top w:val="none" w:sz="0" w:space="0" w:color="auto"/>
                        <w:left w:val="none" w:sz="0" w:space="0" w:color="auto"/>
                        <w:bottom w:val="none" w:sz="0" w:space="0" w:color="auto"/>
                        <w:right w:val="none" w:sz="0" w:space="0" w:color="auto"/>
                      </w:divBdr>
                    </w:div>
                  </w:divsChild>
                </w:div>
                <w:div w:id="625237520">
                  <w:marLeft w:val="0"/>
                  <w:marRight w:val="0"/>
                  <w:marTop w:val="0"/>
                  <w:marBottom w:val="0"/>
                  <w:divBdr>
                    <w:top w:val="none" w:sz="0" w:space="0" w:color="auto"/>
                    <w:left w:val="none" w:sz="0" w:space="0" w:color="auto"/>
                    <w:bottom w:val="none" w:sz="0" w:space="0" w:color="auto"/>
                    <w:right w:val="none" w:sz="0" w:space="0" w:color="auto"/>
                  </w:divBdr>
                  <w:divsChild>
                    <w:div w:id="12654124">
                      <w:marLeft w:val="0"/>
                      <w:marRight w:val="0"/>
                      <w:marTop w:val="0"/>
                      <w:marBottom w:val="0"/>
                      <w:divBdr>
                        <w:top w:val="none" w:sz="0" w:space="0" w:color="auto"/>
                        <w:left w:val="none" w:sz="0" w:space="0" w:color="auto"/>
                        <w:bottom w:val="none" w:sz="0" w:space="0" w:color="auto"/>
                        <w:right w:val="none" w:sz="0" w:space="0" w:color="auto"/>
                      </w:divBdr>
                    </w:div>
                  </w:divsChild>
                </w:div>
                <w:div w:id="1148277645">
                  <w:marLeft w:val="0"/>
                  <w:marRight w:val="0"/>
                  <w:marTop w:val="0"/>
                  <w:marBottom w:val="0"/>
                  <w:divBdr>
                    <w:top w:val="none" w:sz="0" w:space="0" w:color="auto"/>
                    <w:left w:val="none" w:sz="0" w:space="0" w:color="auto"/>
                    <w:bottom w:val="none" w:sz="0" w:space="0" w:color="auto"/>
                    <w:right w:val="none" w:sz="0" w:space="0" w:color="auto"/>
                  </w:divBdr>
                  <w:divsChild>
                    <w:div w:id="597758692">
                      <w:marLeft w:val="0"/>
                      <w:marRight w:val="0"/>
                      <w:marTop w:val="0"/>
                      <w:marBottom w:val="0"/>
                      <w:divBdr>
                        <w:top w:val="none" w:sz="0" w:space="0" w:color="auto"/>
                        <w:left w:val="none" w:sz="0" w:space="0" w:color="auto"/>
                        <w:bottom w:val="none" w:sz="0" w:space="0" w:color="auto"/>
                        <w:right w:val="none" w:sz="0" w:space="0" w:color="auto"/>
                      </w:divBdr>
                    </w:div>
                  </w:divsChild>
                </w:div>
                <w:div w:id="1209105124">
                  <w:marLeft w:val="0"/>
                  <w:marRight w:val="0"/>
                  <w:marTop w:val="0"/>
                  <w:marBottom w:val="0"/>
                  <w:divBdr>
                    <w:top w:val="none" w:sz="0" w:space="0" w:color="auto"/>
                    <w:left w:val="none" w:sz="0" w:space="0" w:color="auto"/>
                    <w:bottom w:val="none" w:sz="0" w:space="0" w:color="auto"/>
                    <w:right w:val="none" w:sz="0" w:space="0" w:color="auto"/>
                  </w:divBdr>
                  <w:divsChild>
                    <w:div w:id="670790125">
                      <w:marLeft w:val="0"/>
                      <w:marRight w:val="0"/>
                      <w:marTop w:val="0"/>
                      <w:marBottom w:val="0"/>
                      <w:divBdr>
                        <w:top w:val="none" w:sz="0" w:space="0" w:color="auto"/>
                        <w:left w:val="none" w:sz="0" w:space="0" w:color="auto"/>
                        <w:bottom w:val="none" w:sz="0" w:space="0" w:color="auto"/>
                        <w:right w:val="none" w:sz="0" w:space="0" w:color="auto"/>
                      </w:divBdr>
                    </w:div>
                  </w:divsChild>
                </w:div>
                <w:div w:id="1219629929">
                  <w:marLeft w:val="0"/>
                  <w:marRight w:val="0"/>
                  <w:marTop w:val="0"/>
                  <w:marBottom w:val="0"/>
                  <w:divBdr>
                    <w:top w:val="none" w:sz="0" w:space="0" w:color="auto"/>
                    <w:left w:val="none" w:sz="0" w:space="0" w:color="auto"/>
                    <w:bottom w:val="none" w:sz="0" w:space="0" w:color="auto"/>
                    <w:right w:val="none" w:sz="0" w:space="0" w:color="auto"/>
                  </w:divBdr>
                  <w:divsChild>
                    <w:div w:id="1055857040">
                      <w:marLeft w:val="0"/>
                      <w:marRight w:val="0"/>
                      <w:marTop w:val="0"/>
                      <w:marBottom w:val="0"/>
                      <w:divBdr>
                        <w:top w:val="none" w:sz="0" w:space="0" w:color="auto"/>
                        <w:left w:val="none" w:sz="0" w:space="0" w:color="auto"/>
                        <w:bottom w:val="none" w:sz="0" w:space="0" w:color="auto"/>
                        <w:right w:val="none" w:sz="0" w:space="0" w:color="auto"/>
                      </w:divBdr>
                    </w:div>
                  </w:divsChild>
                </w:div>
                <w:div w:id="1420953414">
                  <w:marLeft w:val="0"/>
                  <w:marRight w:val="0"/>
                  <w:marTop w:val="0"/>
                  <w:marBottom w:val="0"/>
                  <w:divBdr>
                    <w:top w:val="none" w:sz="0" w:space="0" w:color="auto"/>
                    <w:left w:val="none" w:sz="0" w:space="0" w:color="auto"/>
                    <w:bottom w:val="none" w:sz="0" w:space="0" w:color="auto"/>
                    <w:right w:val="none" w:sz="0" w:space="0" w:color="auto"/>
                  </w:divBdr>
                  <w:divsChild>
                    <w:div w:id="1397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7847">
          <w:marLeft w:val="0"/>
          <w:marRight w:val="0"/>
          <w:marTop w:val="0"/>
          <w:marBottom w:val="0"/>
          <w:divBdr>
            <w:top w:val="none" w:sz="0" w:space="0" w:color="auto"/>
            <w:left w:val="none" w:sz="0" w:space="0" w:color="auto"/>
            <w:bottom w:val="none" w:sz="0" w:space="0" w:color="auto"/>
            <w:right w:val="none" w:sz="0" w:space="0" w:color="auto"/>
          </w:divBdr>
        </w:div>
        <w:div w:id="570309600">
          <w:marLeft w:val="0"/>
          <w:marRight w:val="0"/>
          <w:marTop w:val="0"/>
          <w:marBottom w:val="0"/>
          <w:divBdr>
            <w:top w:val="none" w:sz="0" w:space="0" w:color="auto"/>
            <w:left w:val="none" w:sz="0" w:space="0" w:color="auto"/>
            <w:bottom w:val="none" w:sz="0" w:space="0" w:color="auto"/>
            <w:right w:val="none" w:sz="0" w:space="0" w:color="auto"/>
          </w:divBdr>
        </w:div>
        <w:div w:id="1032732800">
          <w:marLeft w:val="0"/>
          <w:marRight w:val="0"/>
          <w:marTop w:val="0"/>
          <w:marBottom w:val="0"/>
          <w:divBdr>
            <w:top w:val="none" w:sz="0" w:space="0" w:color="auto"/>
            <w:left w:val="none" w:sz="0" w:space="0" w:color="auto"/>
            <w:bottom w:val="none" w:sz="0" w:space="0" w:color="auto"/>
            <w:right w:val="none" w:sz="0" w:space="0" w:color="auto"/>
          </w:divBdr>
        </w:div>
        <w:div w:id="1265922873">
          <w:marLeft w:val="0"/>
          <w:marRight w:val="0"/>
          <w:marTop w:val="0"/>
          <w:marBottom w:val="0"/>
          <w:divBdr>
            <w:top w:val="none" w:sz="0" w:space="0" w:color="auto"/>
            <w:left w:val="none" w:sz="0" w:space="0" w:color="auto"/>
            <w:bottom w:val="none" w:sz="0" w:space="0" w:color="auto"/>
            <w:right w:val="none" w:sz="0" w:space="0" w:color="auto"/>
          </w:divBdr>
        </w:div>
        <w:div w:id="1329090385">
          <w:marLeft w:val="0"/>
          <w:marRight w:val="0"/>
          <w:marTop w:val="0"/>
          <w:marBottom w:val="0"/>
          <w:divBdr>
            <w:top w:val="none" w:sz="0" w:space="0" w:color="auto"/>
            <w:left w:val="none" w:sz="0" w:space="0" w:color="auto"/>
            <w:bottom w:val="none" w:sz="0" w:space="0" w:color="auto"/>
            <w:right w:val="none" w:sz="0" w:space="0" w:color="auto"/>
          </w:divBdr>
        </w:div>
        <w:div w:id="1352410631">
          <w:marLeft w:val="0"/>
          <w:marRight w:val="0"/>
          <w:marTop w:val="0"/>
          <w:marBottom w:val="0"/>
          <w:divBdr>
            <w:top w:val="none" w:sz="0" w:space="0" w:color="auto"/>
            <w:left w:val="none" w:sz="0" w:space="0" w:color="auto"/>
            <w:bottom w:val="none" w:sz="0" w:space="0" w:color="auto"/>
            <w:right w:val="none" w:sz="0" w:space="0" w:color="auto"/>
          </w:divBdr>
        </w:div>
        <w:div w:id="1663503185">
          <w:marLeft w:val="0"/>
          <w:marRight w:val="0"/>
          <w:marTop w:val="0"/>
          <w:marBottom w:val="0"/>
          <w:divBdr>
            <w:top w:val="none" w:sz="0" w:space="0" w:color="auto"/>
            <w:left w:val="none" w:sz="0" w:space="0" w:color="auto"/>
            <w:bottom w:val="none" w:sz="0" w:space="0" w:color="auto"/>
            <w:right w:val="none" w:sz="0" w:space="0" w:color="auto"/>
          </w:divBdr>
        </w:div>
        <w:div w:id="1796831766">
          <w:marLeft w:val="0"/>
          <w:marRight w:val="0"/>
          <w:marTop w:val="0"/>
          <w:marBottom w:val="0"/>
          <w:divBdr>
            <w:top w:val="none" w:sz="0" w:space="0" w:color="auto"/>
            <w:left w:val="none" w:sz="0" w:space="0" w:color="auto"/>
            <w:bottom w:val="none" w:sz="0" w:space="0" w:color="auto"/>
            <w:right w:val="none" w:sz="0" w:space="0" w:color="auto"/>
          </w:divBdr>
        </w:div>
        <w:div w:id="2002418499">
          <w:marLeft w:val="0"/>
          <w:marRight w:val="0"/>
          <w:marTop w:val="0"/>
          <w:marBottom w:val="0"/>
          <w:divBdr>
            <w:top w:val="none" w:sz="0" w:space="0" w:color="auto"/>
            <w:left w:val="none" w:sz="0" w:space="0" w:color="auto"/>
            <w:bottom w:val="none" w:sz="0" w:space="0" w:color="auto"/>
            <w:right w:val="none" w:sz="0" w:space="0" w:color="auto"/>
          </w:divBdr>
        </w:div>
        <w:div w:id="2015690781">
          <w:marLeft w:val="0"/>
          <w:marRight w:val="0"/>
          <w:marTop w:val="0"/>
          <w:marBottom w:val="0"/>
          <w:divBdr>
            <w:top w:val="none" w:sz="0" w:space="0" w:color="auto"/>
            <w:left w:val="none" w:sz="0" w:space="0" w:color="auto"/>
            <w:bottom w:val="none" w:sz="0" w:space="0" w:color="auto"/>
            <w:right w:val="none" w:sz="0" w:space="0" w:color="auto"/>
          </w:divBdr>
        </w:div>
        <w:div w:id="2051606308">
          <w:marLeft w:val="0"/>
          <w:marRight w:val="0"/>
          <w:marTop w:val="0"/>
          <w:marBottom w:val="0"/>
          <w:divBdr>
            <w:top w:val="none" w:sz="0" w:space="0" w:color="auto"/>
            <w:left w:val="none" w:sz="0" w:space="0" w:color="auto"/>
            <w:bottom w:val="none" w:sz="0" w:space="0" w:color="auto"/>
            <w:right w:val="none" w:sz="0" w:space="0" w:color="auto"/>
          </w:divBdr>
        </w:div>
        <w:div w:id="2084376744">
          <w:marLeft w:val="0"/>
          <w:marRight w:val="0"/>
          <w:marTop w:val="0"/>
          <w:marBottom w:val="0"/>
          <w:divBdr>
            <w:top w:val="none" w:sz="0" w:space="0" w:color="auto"/>
            <w:left w:val="none" w:sz="0" w:space="0" w:color="auto"/>
            <w:bottom w:val="none" w:sz="0" w:space="0" w:color="auto"/>
            <w:right w:val="none" w:sz="0" w:space="0" w:color="auto"/>
          </w:divBdr>
          <w:divsChild>
            <w:div w:id="116720947">
              <w:marLeft w:val="0"/>
              <w:marRight w:val="0"/>
              <w:marTop w:val="0"/>
              <w:marBottom w:val="0"/>
              <w:divBdr>
                <w:top w:val="none" w:sz="0" w:space="0" w:color="auto"/>
                <w:left w:val="none" w:sz="0" w:space="0" w:color="auto"/>
                <w:bottom w:val="none" w:sz="0" w:space="0" w:color="auto"/>
                <w:right w:val="none" w:sz="0" w:space="0" w:color="auto"/>
              </w:divBdr>
            </w:div>
            <w:div w:id="194080845">
              <w:marLeft w:val="0"/>
              <w:marRight w:val="0"/>
              <w:marTop w:val="0"/>
              <w:marBottom w:val="0"/>
              <w:divBdr>
                <w:top w:val="none" w:sz="0" w:space="0" w:color="auto"/>
                <w:left w:val="none" w:sz="0" w:space="0" w:color="auto"/>
                <w:bottom w:val="none" w:sz="0" w:space="0" w:color="auto"/>
                <w:right w:val="none" w:sz="0" w:space="0" w:color="auto"/>
              </w:divBdr>
            </w:div>
            <w:div w:id="318926455">
              <w:marLeft w:val="0"/>
              <w:marRight w:val="0"/>
              <w:marTop w:val="0"/>
              <w:marBottom w:val="0"/>
              <w:divBdr>
                <w:top w:val="none" w:sz="0" w:space="0" w:color="auto"/>
                <w:left w:val="none" w:sz="0" w:space="0" w:color="auto"/>
                <w:bottom w:val="none" w:sz="0" w:space="0" w:color="auto"/>
                <w:right w:val="none" w:sz="0" w:space="0" w:color="auto"/>
              </w:divBdr>
            </w:div>
            <w:div w:id="646320015">
              <w:marLeft w:val="0"/>
              <w:marRight w:val="0"/>
              <w:marTop w:val="0"/>
              <w:marBottom w:val="0"/>
              <w:divBdr>
                <w:top w:val="none" w:sz="0" w:space="0" w:color="auto"/>
                <w:left w:val="none" w:sz="0" w:space="0" w:color="auto"/>
                <w:bottom w:val="none" w:sz="0" w:space="0" w:color="auto"/>
                <w:right w:val="none" w:sz="0" w:space="0" w:color="auto"/>
              </w:divBdr>
            </w:div>
            <w:div w:id="735787468">
              <w:marLeft w:val="0"/>
              <w:marRight w:val="0"/>
              <w:marTop w:val="0"/>
              <w:marBottom w:val="0"/>
              <w:divBdr>
                <w:top w:val="none" w:sz="0" w:space="0" w:color="auto"/>
                <w:left w:val="none" w:sz="0" w:space="0" w:color="auto"/>
                <w:bottom w:val="none" w:sz="0" w:space="0" w:color="auto"/>
                <w:right w:val="none" w:sz="0" w:space="0" w:color="auto"/>
              </w:divBdr>
            </w:div>
            <w:div w:id="775103258">
              <w:marLeft w:val="0"/>
              <w:marRight w:val="0"/>
              <w:marTop w:val="0"/>
              <w:marBottom w:val="0"/>
              <w:divBdr>
                <w:top w:val="none" w:sz="0" w:space="0" w:color="auto"/>
                <w:left w:val="none" w:sz="0" w:space="0" w:color="auto"/>
                <w:bottom w:val="none" w:sz="0" w:space="0" w:color="auto"/>
                <w:right w:val="none" w:sz="0" w:space="0" w:color="auto"/>
              </w:divBdr>
            </w:div>
            <w:div w:id="808981372">
              <w:marLeft w:val="0"/>
              <w:marRight w:val="0"/>
              <w:marTop w:val="0"/>
              <w:marBottom w:val="0"/>
              <w:divBdr>
                <w:top w:val="none" w:sz="0" w:space="0" w:color="auto"/>
                <w:left w:val="none" w:sz="0" w:space="0" w:color="auto"/>
                <w:bottom w:val="none" w:sz="0" w:space="0" w:color="auto"/>
                <w:right w:val="none" w:sz="0" w:space="0" w:color="auto"/>
              </w:divBdr>
            </w:div>
            <w:div w:id="828669879">
              <w:marLeft w:val="0"/>
              <w:marRight w:val="0"/>
              <w:marTop w:val="0"/>
              <w:marBottom w:val="0"/>
              <w:divBdr>
                <w:top w:val="none" w:sz="0" w:space="0" w:color="auto"/>
                <w:left w:val="none" w:sz="0" w:space="0" w:color="auto"/>
                <w:bottom w:val="none" w:sz="0" w:space="0" w:color="auto"/>
                <w:right w:val="none" w:sz="0" w:space="0" w:color="auto"/>
              </w:divBdr>
            </w:div>
            <w:div w:id="833030077">
              <w:marLeft w:val="0"/>
              <w:marRight w:val="0"/>
              <w:marTop w:val="0"/>
              <w:marBottom w:val="0"/>
              <w:divBdr>
                <w:top w:val="none" w:sz="0" w:space="0" w:color="auto"/>
                <w:left w:val="none" w:sz="0" w:space="0" w:color="auto"/>
                <w:bottom w:val="none" w:sz="0" w:space="0" w:color="auto"/>
                <w:right w:val="none" w:sz="0" w:space="0" w:color="auto"/>
              </w:divBdr>
            </w:div>
            <w:div w:id="1105225686">
              <w:marLeft w:val="0"/>
              <w:marRight w:val="0"/>
              <w:marTop w:val="0"/>
              <w:marBottom w:val="0"/>
              <w:divBdr>
                <w:top w:val="none" w:sz="0" w:space="0" w:color="auto"/>
                <w:left w:val="none" w:sz="0" w:space="0" w:color="auto"/>
                <w:bottom w:val="none" w:sz="0" w:space="0" w:color="auto"/>
                <w:right w:val="none" w:sz="0" w:space="0" w:color="auto"/>
              </w:divBdr>
            </w:div>
            <w:div w:id="1140226017">
              <w:marLeft w:val="0"/>
              <w:marRight w:val="0"/>
              <w:marTop w:val="0"/>
              <w:marBottom w:val="0"/>
              <w:divBdr>
                <w:top w:val="none" w:sz="0" w:space="0" w:color="auto"/>
                <w:left w:val="none" w:sz="0" w:space="0" w:color="auto"/>
                <w:bottom w:val="none" w:sz="0" w:space="0" w:color="auto"/>
                <w:right w:val="none" w:sz="0" w:space="0" w:color="auto"/>
              </w:divBdr>
            </w:div>
            <w:div w:id="1176267568">
              <w:marLeft w:val="0"/>
              <w:marRight w:val="0"/>
              <w:marTop w:val="0"/>
              <w:marBottom w:val="0"/>
              <w:divBdr>
                <w:top w:val="none" w:sz="0" w:space="0" w:color="auto"/>
                <w:left w:val="none" w:sz="0" w:space="0" w:color="auto"/>
                <w:bottom w:val="none" w:sz="0" w:space="0" w:color="auto"/>
                <w:right w:val="none" w:sz="0" w:space="0" w:color="auto"/>
              </w:divBdr>
            </w:div>
            <w:div w:id="1196844093">
              <w:marLeft w:val="0"/>
              <w:marRight w:val="0"/>
              <w:marTop w:val="0"/>
              <w:marBottom w:val="0"/>
              <w:divBdr>
                <w:top w:val="none" w:sz="0" w:space="0" w:color="auto"/>
                <w:left w:val="none" w:sz="0" w:space="0" w:color="auto"/>
                <w:bottom w:val="none" w:sz="0" w:space="0" w:color="auto"/>
                <w:right w:val="none" w:sz="0" w:space="0" w:color="auto"/>
              </w:divBdr>
            </w:div>
            <w:div w:id="1350447768">
              <w:marLeft w:val="0"/>
              <w:marRight w:val="0"/>
              <w:marTop w:val="0"/>
              <w:marBottom w:val="0"/>
              <w:divBdr>
                <w:top w:val="none" w:sz="0" w:space="0" w:color="auto"/>
                <w:left w:val="none" w:sz="0" w:space="0" w:color="auto"/>
                <w:bottom w:val="none" w:sz="0" w:space="0" w:color="auto"/>
                <w:right w:val="none" w:sz="0" w:space="0" w:color="auto"/>
              </w:divBdr>
            </w:div>
            <w:div w:id="1399669278">
              <w:marLeft w:val="0"/>
              <w:marRight w:val="0"/>
              <w:marTop w:val="0"/>
              <w:marBottom w:val="0"/>
              <w:divBdr>
                <w:top w:val="none" w:sz="0" w:space="0" w:color="auto"/>
                <w:left w:val="none" w:sz="0" w:space="0" w:color="auto"/>
                <w:bottom w:val="none" w:sz="0" w:space="0" w:color="auto"/>
                <w:right w:val="none" w:sz="0" w:space="0" w:color="auto"/>
              </w:divBdr>
            </w:div>
            <w:div w:id="1898273700">
              <w:marLeft w:val="0"/>
              <w:marRight w:val="0"/>
              <w:marTop w:val="0"/>
              <w:marBottom w:val="0"/>
              <w:divBdr>
                <w:top w:val="none" w:sz="0" w:space="0" w:color="auto"/>
                <w:left w:val="none" w:sz="0" w:space="0" w:color="auto"/>
                <w:bottom w:val="none" w:sz="0" w:space="0" w:color="auto"/>
                <w:right w:val="none" w:sz="0" w:space="0" w:color="auto"/>
              </w:divBdr>
            </w:div>
            <w:div w:id="1952318892">
              <w:marLeft w:val="0"/>
              <w:marRight w:val="0"/>
              <w:marTop w:val="0"/>
              <w:marBottom w:val="0"/>
              <w:divBdr>
                <w:top w:val="none" w:sz="0" w:space="0" w:color="auto"/>
                <w:left w:val="none" w:sz="0" w:space="0" w:color="auto"/>
                <w:bottom w:val="none" w:sz="0" w:space="0" w:color="auto"/>
                <w:right w:val="none" w:sz="0" w:space="0" w:color="auto"/>
              </w:divBdr>
            </w:div>
            <w:div w:id="1962295329">
              <w:marLeft w:val="0"/>
              <w:marRight w:val="0"/>
              <w:marTop w:val="0"/>
              <w:marBottom w:val="0"/>
              <w:divBdr>
                <w:top w:val="none" w:sz="0" w:space="0" w:color="auto"/>
                <w:left w:val="none" w:sz="0" w:space="0" w:color="auto"/>
                <w:bottom w:val="none" w:sz="0" w:space="0" w:color="auto"/>
                <w:right w:val="none" w:sz="0" w:space="0" w:color="auto"/>
              </w:divBdr>
            </w:div>
            <w:div w:id="1992177912">
              <w:marLeft w:val="0"/>
              <w:marRight w:val="0"/>
              <w:marTop w:val="0"/>
              <w:marBottom w:val="0"/>
              <w:divBdr>
                <w:top w:val="none" w:sz="0" w:space="0" w:color="auto"/>
                <w:left w:val="none" w:sz="0" w:space="0" w:color="auto"/>
                <w:bottom w:val="none" w:sz="0" w:space="0" w:color="auto"/>
                <w:right w:val="none" w:sz="0" w:space="0" w:color="auto"/>
              </w:divBdr>
            </w:div>
            <w:div w:id="2023892154">
              <w:marLeft w:val="0"/>
              <w:marRight w:val="0"/>
              <w:marTop w:val="0"/>
              <w:marBottom w:val="0"/>
              <w:divBdr>
                <w:top w:val="none" w:sz="0" w:space="0" w:color="auto"/>
                <w:left w:val="none" w:sz="0" w:space="0" w:color="auto"/>
                <w:bottom w:val="none" w:sz="0" w:space="0" w:color="auto"/>
                <w:right w:val="none" w:sz="0" w:space="0" w:color="auto"/>
              </w:divBdr>
            </w:div>
          </w:divsChild>
        </w:div>
        <w:div w:id="2099136772">
          <w:marLeft w:val="0"/>
          <w:marRight w:val="0"/>
          <w:marTop w:val="0"/>
          <w:marBottom w:val="0"/>
          <w:divBdr>
            <w:top w:val="none" w:sz="0" w:space="0" w:color="auto"/>
            <w:left w:val="none" w:sz="0" w:space="0" w:color="auto"/>
            <w:bottom w:val="none" w:sz="0" w:space="0" w:color="auto"/>
            <w:right w:val="none" w:sz="0" w:space="0" w:color="auto"/>
          </w:divBdr>
        </w:div>
        <w:div w:id="2114859544">
          <w:marLeft w:val="0"/>
          <w:marRight w:val="0"/>
          <w:marTop w:val="0"/>
          <w:marBottom w:val="0"/>
          <w:divBdr>
            <w:top w:val="none" w:sz="0" w:space="0" w:color="auto"/>
            <w:left w:val="none" w:sz="0" w:space="0" w:color="auto"/>
            <w:bottom w:val="none" w:sz="0" w:space="0" w:color="auto"/>
            <w:right w:val="none" w:sz="0" w:space="0" w:color="auto"/>
          </w:divBdr>
        </w:div>
      </w:divsChild>
    </w:div>
    <w:div w:id="527106412">
      <w:bodyDiv w:val="1"/>
      <w:marLeft w:val="0"/>
      <w:marRight w:val="0"/>
      <w:marTop w:val="0"/>
      <w:marBottom w:val="0"/>
      <w:divBdr>
        <w:top w:val="none" w:sz="0" w:space="0" w:color="auto"/>
        <w:left w:val="none" w:sz="0" w:space="0" w:color="auto"/>
        <w:bottom w:val="none" w:sz="0" w:space="0" w:color="auto"/>
        <w:right w:val="none" w:sz="0" w:space="0" w:color="auto"/>
      </w:divBdr>
    </w:div>
    <w:div w:id="544148742">
      <w:bodyDiv w:val="1"/>
      <w:marLeft w:val="0"/>
      <w:marRight w:val="0"/>
      <w:marTop w:val="0"/>
      <w:marBottom w:val="0"/>
      <w:divBdr>
        <w:top w:val="none" w:sz="0" w:space="0" w:color="auto"/>
        <w:left w:val="none" w:sz="0" w:space="0" w:color="auto"/>
        <w:bottom w:val="none" w:sz="0" w:space="0" w:color="auto"/>
        <w:right w:val="none" w:sz="0" w:space="0" w:color="auto"/>
      </w:divBdr>
    </w:div>
    <w:div w:id="572855518">
      <w:bodyDiv w:val="1"/>
      <w:marLeft w:val="0"/>
      <w:marRight w:val="0"/>
      <w:marTop w:val="0"/>
      <w:marBottom w:val="0"/>
      <w:divBdr>
        <w:top w:val="none" w:sz="0" w:space="0" w:color="auto"/>
        <w:left w:val="none" w:sz="0" w:space="0" w:color="auto"/>
        <w:bottom w:val="none" w:sz="0" w:space="0" w:color="auto"/>
        <w:right w:val="none" w:sz="0" w:space="0" w:color="auto"/>
      </w:divBdr>
    </w:div>
    <w:div w:id="621116466">
      <w:bodyDiv w:val="1"/>
      <w:marLeft w:val="0"/>
      <w:marRight w:val="0"/>
      <w:marTop w:val="0"/>
      <w:marBottom w:val="0"/>
      <w:divBdr>
        <w:top w:val="none" w:sz="0" w:space="0" w:color="auto"/>
        <w:left w:val="none" w:sz="0" w:space="0" w:color="auto"/>
        <w:bottom w:val="none" w:sz="0" w:space="0" w:color="auto"/>
        <w:right w:val="none" w:sz="0" w:space="0" w:color="auto"/>
      </w:divBdr>
    </w:div>
    <w:div w:id="650595109">
      <w:bodyDiv w:val="1"/>
      <w:marLeft w:val="0"/>
      <w:marRight w:val="0"/>
      <w:marTop w:val="0"/>
      <w:marBottom w:val="0"/>
      <w:divBdr>
        <w:top w:val="none" w:sz="0" w:space="0" w:color="auto"/>
        <w:left w:val="none" w:sz="0" w:space="0" w:color="auto"/>
        <w:bottom w:val="none" w:sz="0" w:space="0" w:color="auto"/>
        <w:right w:val="none" w:sz="0" w:space="0" w:color="auto"/>
      </w:divBdr>
    </w:div>
    <w:div w:id="655761478">
      <w:bodyDiv w:val="1"/>
      <w:marLeft w:val="0"/>
      <w:marRight w:val="0"/>
      <w:marTop w:val="0"/>
      <w:marBottom w:val="0"/>
      <w:divBdr>
        <w:top w:val="none" w:sz="0" w:space="0" w:color="auto"/>
        <w:left w:val="none" w:sz="0" w:space="0" w:color="auto"/>
        <w:bottom w:val="none" w:sz="0" w:space="0" w:color="auto"/>
        <w:right w:val="none" w:sz="0" w:space="0" w:color="auto"/>
      </w:divBdr>
    </w:div>
    <w:div w:id="658965373">
      <w:bodyDiv w:val="1"/>
      <w:marLeft w:val="0"/>
      <w:marRight w:val="0"/>
      <w:marTop w:val="0"/>
      <w:marBottom w:val="0"/>
      <w:divBdr>
        <w:top w:val="none" w:sz="0" w:space="0" w:color="auto"/>
        <w:left w:val="none" w:sz="0" w:space="0" w:color="auto"/>
        <w:bottom w:val="none" w:sz="0" w:space="0" w:color="auto"/>
        <w:right w:val="none" w:sz="0" w:space="0" w:color="auto"/>
      </w:divBdr>
    </w:div>
    <w:div w:id="676271078">
      <w:bodyDiv w:val="1"/>
      <w:marLeft w:val="0"/>
      <w:marRight w:val="0"/>
      <w:marTop w:val="0"/>
      <w:marBottom w:val="0"/>
      <w:divBdr>
        <w:top w:val="none" w:sz="0" w:space="0" w:color="auto"/>
        <w:left w:val="none" w:sz="0" w:space="0" w:color="auto"/>
        <w:bottom w:val="none" w:sz="0" w:space="0" w:color="auto"/>
        <w:right w:val="none" w:sz="0" w:space="0" w:color="auto"/>
      </w:divBdr>
    </w:div>
    <w:div w:id="702365020">
      <w:bodyDiv w:val="1"/>
      <w:marLeft w:val="0"/>
      <w:marRight w:val="0"/>
      <w:marTop w:val="0"/>
      <w:marBottom w:val="0"/>
      <w:divBdr>
        <w:top w:val="none" w:sz="0" w:space="0" w:color="auto"/>
        <w:left w:val="none" w:sz="0" w:space="0" w:color="auto"/>
        <w:bottom w:val="none" w:sz="0" w:space="0" w:color="auto"/>
        <w:right w:val="none" w:sz="0" w:space="0" w:color="auto"/>
      </w:divBdr>
    </w:div>
    <w:div w:id="739517405">
      <w:bodyDiv w:val="1"/>
      <w:marLeft w:val="0"/>
      <w:marRight w:val="0"/>
      <w:marTop w:val="0"/>
      <w:marBottom w:val="0"/>
      <w:divBdr>
        <w:top w:val="none" w:sz="0" w:space="0" w:color="auto"/>
        <w:left w:val="none" w:sz="0" w:space="0" w:color="auto"/>
        <w:bottom w:val="none" w:sz="0" w:space="0" w:color="auto"/>
        <w:right w:val="none" w:sz="0" w:space="0" w:color="auto"/>
      </w:divBdr>
    </w:div>
    <w:div w:id="768545033">
      <w:bodyDiv w:val="1"/>
      <w:marLeft w:val="0"/>
      <w:marRight w:val="0"/>
      <w:marTop w:val="0"/>
      <w:marBottom w:val="0"/>
      <w:divBdr>
        <w:top w:val="none" w:sz="0" w:space="0" w:color="auto"/>
        <w:left w:val="none" w:sz="0" w:space="0" w:color="auto"/>
        <w:bottom w:val="none" w:sz="0" w:space="0" w:color="auto"/>
        <w:right w:val="none" w:sz="0" w:space="0" w:color="auto"/>
      </w:divBdr>
    </w:div>
    <w:div w:id="815606328">
      <w:bodyDiv w:val="1"/>
      <w:marLeft w:val="0"/>
      <w:marRight w:val="0"/>
      <w:marTop w:val="0"/>
      <w:marBottom w:val="0"/>
      <w:divBdr>
        <w:top w:val="none" w:sz="0" w:space="0" w:color="auto"/>
        <w:left w:val="none" w:sz="0" w:space="0" w:color="auto"/>
        <w:bottom w:val="none" w:sz="0" w:space="0" w:color="auto"/>
        <w:right w:val="none" w:sz="0" w:space="0" w:color="auto"/>
      </w:divBdr>
    </w:div>
    <w:div w:id="836728232">
      <w:bodyDiv w:val="1"/>
      <w:marLeft w:val="0"/>
      <w:marRight w:val="0"/>
      <w:marTop w:val="0"/>
      <w:marBottom w:val="0"/>
      <w:divBdr>
        <w:top w:val="none" w:sz="0" w:space="0" w:color="auto"/>
        <w:left w:val="none" w:sz="0" w:space="0" w:color="auto"/>
        <w:bottom w:val="none" w:sz="0" w:space="0" w:color="auto"/>
        <w:right w:val="none" w:sz="0" w:space="0" w:color="auto"/>
      </w:divBdr>
      <w:divsChild>
        <w:div w:id="855994771">
          <w:marLeft w:val="0"/>
          <w:marRight w:val="0"/>
          <w:marTop w:val="0"/>
          <w:marBottom w:val="0"/>
          <w:divBdr>
            <w:top w:val="none" w:sz="0" w:space="0" w:color="auto"/>
            <w:left w:val="none" w:sz="0" w:space="0" w:color="auto"/>
            <w:bottom w:val="none" w:sz="0" w:space="0" w:color="auto"/>
            <w:right w:val="none" w:sz="0" w:space="0" w:color="auto"/>
          </w:divBdr>
        </w:div>
      </w:divsChild>
    </w:div>
    <w:div w:id="963727929">
      <w:bodyDiv w:val="1"/>
      <w:marLeft w:val="0"/>
      <w:marRight w:val="0"/>
      <w:marTop w:val="0"/>
      <w:marBottom w:val="0"/>
      <w:divBdr>
        <w:top w:val="none" w:sz="0" w:space="0" w:color="auto"/>
        <w:left w:val="none" w:sz="0" w:space="0" w:color="auto"/>
        <w:bottom w:val="none" w:sz="0" w:space="0" w:color="auto"/>
        <w:right w:val="none" w:sz="0" w:space="0" w:color="auto"/>
      </w:divBdr>
    </w:div>
    <w:div w:id="1009137615">
      <w:bodyDiv w:val="1"/>
      <w:marLeft w:val="0"/>
      <w:marRight w:val="0"/>
      <w:marTop w:val="0"/>
      <w:marBottom w:val="0"/>
      <w:divBdr>
        <w:top w:val="none" w:sz="0" w:space="0" w:color="auto"/>
        <w:left w:val="none" w:sz="0" w:space="0" w:color="auto"/>
        <w:bottom w:val="none" w:sz="0" w:space="0" w:color="auto"/>
        <w:right w:val="none" w:sz="0" w:space="0" w:color="auto"/>
      </w:divBdr>
    </w:div>
    <w:div w:id="1034771931">
      <w:bodyDiv w:val="1"/>
      <w:marLeft w:val="0"/>
      <w:marRight w:val="0"/>
      <w:marTop w:val="0"/>
      <w:marBottom w:val="0"/>
      <w:divBdr>
        <w:top w:val="none" w:sz="0" w:space="0" w:color="auto"/>
        <w:left w:val="none" w:sz="0" w:space="0" w:color="auto"/>
        <w:bottom w:val="none" w:sz="0" w:space="0" w:color="auto"/>
        <w:right w:val="none" w:sz="0" w:space="0" w:color="auto"/>
      </w:divBdr>
    </w:div>
    <w:div w:id="1067991928">
      <w:bodyDiv w:val="1"/>
      <w:marLeft w:val="0"/>
      <w:marRight w:val="0"/>
      <w:marTop w:val="0"/>
      <w:marBottom w:val="0"/>
      <w:divBdr>
        <w:top w:val="none" w:sz="0" w:space="0" w:color="auto"/>
        <w:left w:val="none" w:sz="0" w:space="0" w:color="auto"/>
        <w:bottom w:val="none" w:sz="0" w:space="0" w:color="auto"/>
        <w:right w:val="none" w:sz="0" w:space="0" w:color="auto"/>
      </w:divBdr>
    </w:div>
    <w:div w:id="1127436479">
      <w:bodyDiv w:val="1"/>
      <w:marLeft w:val="0"/>
      <w:marRight w:val="0"/>
      <w:marTop w:val="0"/>
      <w:marBottom w:val="0"/>
      <w:divBdr>
        <w:top w:val="none" w:sz="0" w:space="0" w:color="auto"/>
        <w:left w:val="none" w:sz="0" w:space="0" w:color="auto"/>
        <w:bottom w:val="none" w:sz="0" w:space="0" w:color="auto"/>
        <w:right w:val="none" w:sz="0" w:space="0" w:color="auto"/>
      </w:divBdr>
    </w:div>
    <w:div w:id="1131509304">
      <w:bodyDiv w:val="1"/>
      <w:marLeft w:val="0"/>
      <w:marRight w:val="0"/>
      <w:marTop w:val="0"/>
      <w:marBottom w:val="0"/>
      <w:divBdr>
        <w:top w:val="none" w:sz="0" w:space="0" w:color="auto"/>
        <w:left w:val="none" w:sz="0" w:space="0" w:color="auto"/>
        <w:bottom w:val="none" w:sz="0" w:space="0" w:color="auto"/>
        <w:right w:val="none" w:sz="0" w:space="0" w:color="auto"/>
      </w:divBdr>
    </w:div>
    <w:div w:id="1144935055">
      <w:bodyDiv w:val="1"/>
      <w:marLeft w:val="0"/>
      <w:marRight w:val="0"/>
      <w:marTop w:val="0"/>
      <w:marBottom w:val="0"/>
      <w:divBdr>
        <w:top w:val="none" w:sz="0" w:space="0" w:color="auto"/>
        <w:left w:val="none" w:sz="0" w:space="0" w:color="auto"/>
        <w:bottom w:val="none" w:sz="0" w:space="0" w:color="auto"/>
        <w:right w:val="none" w:sz="0" w:space="0" w:color="auto"/>
      </w:divBdr>
    </w:div>
    <w:div w:id="1158115245">
      <w:bodyDiv w:val="1"/>
      <w:marLeft w:val="0"/>
      <w:marRight w:val="0"/>
      <w:marTop w:val="0"/>
      <w:marBottom w:val="0"/>
      <w:divBdr>
        <w:top w:val="none" w:sz="0" w:space="0" w:color="auto"/>
        <w:left w:val="none" w:sz="0" w:space="0" w:color="auto"/>
        <w:bottom w:val="none" w:sz="0" w:space="0" w:color="auto"/>
        <w:right w:val="none" w:sz="0" w:space="0" w:color="auto"/>
      </w:divBdr>
    </w:div>
    <w:div w:id="1236549409">
      <w:bodyDiv w:val="1"/>
      <w:marLeft w:val="0"/>
      <w:marRight w:val="0"/>
      <w:marTop w:val="0"/>
      <w:marBottom w:val="0"/>
      <w:divBdr>
        <w:top w:val="none" w:sz="0" w:space="0" w:color="auto"/>
        <w:left w:val="none" w:sz="0" w:space="0" w:color="auto"/>
        <w:bottom w:val="none" w:sz="0" w:space="0" w:color="auto"/>
        <w:right w:val="none" w:sz="0" w:space="0" w:color="auto"/>
      </w:divBdr>
    </w:div>
    <w:div w:id="1263218762">
      <w:bodyDiv w:val="1"/>
      <w:marLeft w:val="0"/>
      <w:marRight w:val="0"/>
      <w:marTop w:val="0"/>
      <w:marBottom w:val="0"/>
      <w:divBdr>
        <w:top w:val="none" w:sz="0" w:space="0" w:color="auto"/>
        <w:left w:val="none" w:sz="0" w:space="0" w:color="auto"/>
        <w:bottom w:val="none" w:sz="0" w:space="0" w:color="auto"/>
        <w:right w:val="none" w:sz="0" w:space="0" w:color="auto"/>
      </w:divBdr>
    </w:div>
    <w:div w:id="1266689249">
      <w:bodyDiv w:val="1"/>
      <w:marLeft w:val="0"/>
      <w:marRight w:val="0"/>
      <w:marTop w:val="0"/>
      <w:marBottom w:val="0"/>
      <w:divBdr>
        <w:top w:val="none" w:sz="0" w:space="0" w:color="auto"/>
        <w:left w:val="none" w:sz="0" w:space="0" w:color="auto"/>
        <w:bottom w:val="none" w:sz="0" w:space="0" w:color="auto"/>
        <w:right w:val="none" w:sz="0" w:space="0" w:color="auto"/>
      </w:divBdr>
    </w:div>
    <w:div w:id="1274170105">
      <w:bodyDiv w:val="1"/>
      <w:marLeft w:val="0"/>
      <w:marRight w:val="0"/>
      <w:marTop w:val="0"/>
      <w:marBottom w:val="0"/>
      <w:divBdr>
        <w:top w:val="none" w:sz="0" w:space="0" w:color="auto"/>
        <w:left w:val="none" w:sz="0" w:space="0" w:color="auto"/>
        <w:bottom w:val="none" w:sz="0" w:space="0" w:color="auto"/>
        <w:right w:val="none" w:sz="0" w:space="0" w:color="auto"/>
      </w:divBdr>
    </w:div>
    <w:div w:id="1296595688">
      <w:bodyDiv w:val="1"/>
      <w:marLeft w:val="0"/>
      <w:marRight w:val="0"/>
      <w:marTop w:val="0"/>
      <w:marBottom w:val="0"/>
      <w:divBdr>
        <w:top w:val="none" w:sz="0" w:space="0" w:color="auto"/>
        <w:left w:val="none" w:sz="0" w:space="0" w:color="auto"/>
        <w:bottom w:val="none" w:sz="0" w:space="0" w:color="auto"/>
        <w:right w:val="none" w:sz="0" w:space="0" w:color="auto"/>
      </w:divBdr>
      <w:divsChild>
        <w:div w:id="951744469">
          <w:marLeft w:val="0"/>
          <w:marRight w:val="0"/>
          <w:marTop w:val="0"/>
          <w:marBottom w:val="0"/>
          <w:divBdr>
            <w:top w:val="none" w:sz="0" w:space="0" w:color="auto"/>
            <w:left w:val="none" w:sz="0" w:space="0" w:color="auto"/>
            <w:bottom w:val="none" w:sz="0" w:space="0" w:color="auto"/>
            <w:right w:val="none" w:sz="0" w:space="0" w:color="auto"/>
          </w:divBdr>
        </w:div>
      </w:divsChild>
    </w:div>
    <w:div w:id="1319117974">
      <w:bodyDiv w:val="1"/>
      <w:marLeft w:val="0"/>
      <w:marRight w:val="0"/>
      <w:marTop w:val="0"/>
      <w:marBottom w:val="0"/>
      <w:divBdr>
        <w:top w:val="none" w:sz="0" w:space="0" w:color="auto"/>
        <w:left w:val="none" w:sz="0" w:space="0" w:color="auto"/>
        <w:bottom w:val="none" w:sz="0" w:space="0" w:color="auto"/>
        <w:right w:val="none" w:sz="0" w:space="0" w:color="auto"/>
      </w:divBdr>
    </w:div>
    <w:div w:id="1337884402">
      <w:bodyDiv w:val="1"/>
      <w:marLeft w:val="0"/>
      <w:marRight w:val="0"/>
      <w:marTop w:val="0"/>
      <w:marBottom w:val="0"/>
      <w:divBdr>
        <w:top w:val="none" w:sz="0" w:space="0" w:color="auto"/>
        <w:left w:val="none" w:sz="0" w:space="0" w:color="auto"/>
        <w:bottom w:val="none" w:sz="0" w:space="0" w:color="auto"/>
        <w:right w:val="none" w:sz="0" w:space="0" w:color="auto"/>
      </w:divBdr>
    </w:div>
    <w:div w:id="1384519495">
      <w:bodyDiv w:val="1"/>
      <w:marLeft w:val="0"/>
      <w:marRight w:val="0"/>
      <w:marTop w:val="0"/>
      <w:marBottom w:val="0"/>
      <w:divBdr>
        <w:top w:val="none" w:sz="0" w:space="0" w:color="auto"/>
        <w:left w:val="none" w:sz="0" w:space="0" w:color="auto"/>
        <w:bottom w:val="none" w:sz="0" w:space="0" w:color="auto"/>
        <w:right w:val="none" w:sz="0" w:space="0" w:color="auto"/>
      </w:divBdr>
      <w:divsChild>
        <w:div w:id="122382141">
          <w:marLeft w:val="0"/>
          <w:marRight w:val="0"/>
          <w:marTop w:val="0"/>
          <w:marBottom w:val="0"/>
          <w:divBdr>
            <w:top w:val="none" w:sz="0" w:space="0" w:color="auto"/>
            <w:left w:val="none" w:sz="0" w:space="0" w:color="auto"/>
            <w:bottom w:val="none" w:sz="0" w:space="0" w:color="auto"/>
            <w:right w:val="none" w:sz="0" w:space="0" w:color="auto"/>
          </w:divBdr>
        </w:div>
        <w:div w:id="134612058">
          <w:marLeft w:val="0"/>
          <w:marRight w:val="0"/>
          <w:marTop w:val="0"/>
          <w:marBottom w:val="0"/>
          <w:divBdr>
            <w:top w:val="none" w:sz="0" w:space="0" w:color="auto"/>
            <w:left w:val="none" w:sz="0" w:space="0" w:color="auto"/>
            <w:bottom w:val="none" w:sz="0" w:space="0" w:color="auto"/>
            <w:right w:val="none" w:sz="0" w:space="0" w:color="auto"/>
          </w:divBdr>
        </w:div>
        <w:div w:id="141234097">
          <w:marLeft w:val="0"/>
          <w:marRight w:val="0"/>
          <w:marTop w:val="0"/>
          <w:marBottom w:val="0"/>
          <w:divBdr>
            <w:top w:val="none" w:sz="0" w:space="0" w:color="auto"/>
            <w:left w:val="none" w:sz="0" w:space="0" w:color="auto"/>
            <w:bottom w:val="none" w:sz="0" w:space="0" w:color="auto"/>
            <w:right w:val="none" w:sz="0" w:space="0" w:color="auto"/>
          </w:divBdr>
          <w:divsChild>
            <w:div w:id="35979828">
              <w:marLeft w:val="0"/>
              <w:marRight w:val="0"/>
              <w:marTop w:val="0"/>
              <w:marBottom w:val="0"/>
              <w:divBdr>
                <w:top w:val="none" w:sz="0" w:space="0" w:color="auto"/>
                <w:left w:val="none" w:sz="0" w:space="0" w:color="auto"/>
                <w:bottom w:val="none" w:sz="0" w:space="0" w:color="auto"/>
                <w:right w:val="none" w:sz="0" w:space="0" w:color="auto"/>
              </w:divBdr>
            </w:div>
            <w:div w:id="114058905">
              <w:marLeft w:val="0"/>
              <w:marRight w:val="0"/>
              <w:marTop w:val="0"/>
              <w:marBottom w:val="0"/>
              <w:divBdr>
                <w:top w:val="none" w:sz="0" w:space="0" w:color="auto"/>
                <w:left w:val="none" w:sz="0" w:space="0" w:color="auto"/>
                <w:bottom w:val="none" w:sz="0" w:space="0" w:color="auto"/>
                <w:right w:val="none" w:sz="0" w:space="0" w:color="auto"/>
              </w:divBdr>
            </w:div>
            <w:div w:id="159005278">
              <w:marLeft w:val="0"/>
              <w:marRight w:val="0"/>
              <w:marTop w:val="0"/>
              <w:marBottom w:val="0"/>
              <w:divBdr>
                <w:top w:val="none" w:sz="0" w:space="0" w:color="auto"/>
                <w:left w:val="none" w:sz="0" w:space="0" w:color="auto"/>
                <w:bottom w:val="none" w:sz="0" w:space="0" w:color="auto"/>
                <w:right w:val="none" w:sz="0" w:space="0" w:color="auto"/>
              </w:divBdr>
            </w:div>
            <w:div w:id="220867724">
              <w:marLeft w:val="0"/>
              <w:marRight w:val="0"/>
              <w:marTop w:val="0"/>
              <w:marBottom w:val="0"/>
              <w:divBdr>
                <w:top w:val="none" w:sz="0" w:space="0" w:color="auto"/>
                <w:left w:val="none" w:sz="0" w:space="0" w:color="auto"/>
                <w:bottom w:val="none" w:sz="0" w:space="0" w:color="auto"/>
                <w:right w:val="none" w:sz="0" w:space="0" w:color="auto"/>
              </w:divBdr>
            </w:div>
            <w:div w:id="464080994">
              <w:marLeft w:val="0"/>
              <w:marRight w:val="0"/>
              <w:marTop w:val="0"/>
              <w:marBottom w:val="0"/>
              <w:divBdr>
                <w:top w:val="none" w:sz="0" w:space="0" w:color="auto"/>
                <w:left w:val="none" w:sz="0" w:space="0" w:color="auto"/>
                <w:bottom w:val="none" w:sz="0" w:space="0" w:color="auto"/>
                <w:right w:val="none" w:sz="0" w:space="0" w:color="auto"/>
              </w:divBdr>
            </w:div>
            <w:div w:id="491723594">
              <w:marLeft w:val="0"/>
              <w:marRight w:val="0"/>
              <w:marTop w:val="0"/>
              <w:marBottom w:val="0"/>
              <w:divBdr>
                <w:top w:val="none" w:sz="0" w:space="0" w:color="auto"/>
                <w:left w:val="none" w:sz="0" w:space="0" w:color="auto"/>
                <w:bottom w:val="none" w:sz="0" w:space="0" w:color="auto"/>
                <w:right w:val="none" w:sz="0" w:space="0" w:color="auto"/>
              </w:divBdr>
            </w:div>
            <w:div w:id="540292020">
              <w:marLeft w:val="0"/>
              <w:marRight w:val="0"/>
              <w:marTop w:val="0"/>
              <w:marBottom w:val="0"/>
              <w:divBdr>
                <w:top w:val="none" w:sz="0" w:space="0" w:color="auto"/>
                <w:left w:val="none" w:sz="0" w:space="0" w:color="auto"/>
                <w:bottom w:val="none" w:sz="0" w:space="0" w:color="auto"/>
                <w:right w:val="none" w:sz="0" w:space="0" w:color="auto"/>
              </w:divBdr>
            </w:div>
            <w:div w:id="722631717">
              <w:marLeft w:val="0"/>
              <w:marRight w:val="0"/>
              <w:marTop w:val="0"/>
              <w:marBottom w:val="0"/>
              <w:divBdr>
                <w:top w:val="none" w:sz="0" w:space="0" w:color="auto"/>
                <w:left w:val="none" w:sz="0" w:space="0" w:color="auto"/>
                <w:bottom w:val="none" w:sz="0" w:space="0" w:color="auto"/>
                <w:right w:val="none" w:sz="0" w:space="0" w:color="auto"/>
              </w:divBdr>
            </w:div>
            <w:div w:id="1184322435">
              <w:marLeft w:val="0"/>
              <w:marRight w:val="0"/>
              <w:marTop w:val="0"/>
              <w:marBottom w:val="0"/>
              <w:divBdr>
                <w:top w:val="none" w:sz="0" w:space="0" w:color="auto"/>
                <w:left w:val="none" w:sz="0" w:space="0" w:color="auto"/>
                <w:bottom w:val="none" w:sz="0" w:space="0" w:color="auto"/>
                <w:right w:val="none" w:sz="0" w:space="0" w:color="auto"/>
              </w:divBdr>
            </w:div>
            <w:div w:id="1273514960">
              <w:marLeft w:val="0"/>
              <w:marRight w:val="0"/>
              <w:marTop w:val="0"/>
              <w:marBottom w:val="0"/>
              <w:divBdr>
                <w:top w:val="none" w:sz="0" w:space="0" w:color="auto"/>
                <w:left w:val="none" w:sz="0" w:space="0" w:color="auto"/>
                <w:bottom w:val="none" w:sz="0" w:space="0" w:color="auto"/>
                <w:right w:val="none" w:sz="0" w:space="0" w:color="auto"/>
              </w:divBdr>
            </w:div>
            <w:div w:id="1382243323">
              <w:marLeft w:val="0"/>
              <w:marRight w:val="0"/>
              <w:marTop w:val="0"/>
              <w:marBottom w:val="0"/>
              <w:divBdr>
                <w:top w:val="none" w:sz="0" w:space="0" w:color="auto"/>
                <w:left w:val="none" w:sz="0" w:space="0" w:color="auto"/>
                <w:bottom w:val="none" w:sz="0" w:space="0" w:color="auto"/>
                <w:right w:val="none" w:sz="0" w:space="0" w:color="auto"/>
              </w:divBdr>
            </w:div>
            <w:div w:id="1411535717">
              <w:marLeft w:val="0"/>
              <w:marRight w:val="0"/>
              <w:marTop w:val="0"/>
              <w:marBottom w:val="0"/>
              <w:divBdr>
                <w:top w:val="none" w:sz="0" w:space="0" w:color="auto"/>
                <w:left w:val="none" w:sz="0" w:space="0" w:color="auto"/>
                <w:bottom w:val="none" w:sz="0" w:space="0" w:color="auto"/>
                <w:right w:val="none" w:sz="0" w:space="0" w:color="auto"/>
              </w:divBdr>
            </w:div>
            <w:div w:id="1466510651">
              <w:marLeft w:val="0"/>
              <w:marRight w:val="0"/>
              <w:marTop w:val="0"/>
              <w:marBottom w:val="0"/>
              <w:divBdr>
                <w:top w:val="none" w:sz="0" w:space="0" w:color="auto"/>
                <w:left w:val="none" w:sz="0" w:space="0" w:color="auto"/>
                <w:bottom w:val="none" w:sz="0" w:space="0" w:color="auto"/>
                <w:right w:val="none" w:sz="0" w:space="0" w:color="auto"/>
              </w:divBdr>
            </w:div>
            <w:div w:id="1491602631">
              <w:marLeft w:val="0"/>
              <w:marRight w:val="0"/>
              <w:marTop w:val="0"/>
              <w:marBottom w:val="0"/>
              <w:divBdr>
                <w:top w:val="none" w:sz="0" w:space="0" w:color="auto"/>
                <w:left w:val="none" w:sz="0" w:space="0" w:color="auto"/>
                <w:bottom w:val="none" w:sz="0" w:space="0" w:color="auto"/>
                <w:right w:val="none" w:sz="0" w:space="0" w:color="auto"/>
              </w:divBdr>
            </w:div>
            <w:div w:id="1522284273">
              <w:marLeft w:val="0"/>
              <w:marRight w:val="0"/>
              <w:marTop w:val="0"/>
              <w:marBottom w:val="0"/>
              <w:divBdr>
                <w:top w:val="none" w:sz="0" w:space="0" w:color="auto"/>
                <w:left w:val="none" w:sz="0" w:space="0" w:color="auto"/>
                <w:bottom w:val="none" w:sz="0" w:space="0" w:color="auto"/>
                <w:right w:val="none" w:sz="0" w:space="0" w:color="auto"/>
              </w:divBdr>
            </w:div>
            <w:div w:id="1586528105">
              <w:marLeft w:val="0"/>
              <w:marRight w:val="0"/>
              <w:marTop w:val="0"/>
              <w:marBottom w:val="0"/>
              <w:divBdr>
                <w:top w:val="none" w:sz="0" w:space="0" w:color="auto"/>
                <w:left w:val="none" w:sz="0" w:space="0" w:color="auto"/>
                <w:bottom w:val="none" w:sz="0" w:space="0" w:color="auto"/>
                <w:right w:val="none" w:sz="0" w:space="0" w:color="auto"/>
              </w:divBdr>
            </w:div>
            <w:div w:id="1711299146">
              <w:marLeft w:val="0"/>
              <w:marRight w:val="0"/>
              <w:marTop w:val="0"/>
              <w:marBottom w:val="0"/>
              <w:divBdr>
                <w:top w:val="none" w:sz="0" w:space="0" w:color="auto"/>
                <w:left w:val="none" w:sz="0" w:space="0" w:color="auto"/>
                <w:bottom w:val="none" w:sz="0" w:space="0" w:color="auto"/>
                <w:right w:val="none" w:sz="0" w:space="0" w:color="auto"/>
              </w:divBdr>
            </w:div>
            <w:div w:id="1887990635">
              <w:marLeft w:val="0"/>
              <w:marRight w:val="0"/>
              <w:marTop w:val="0"/>
              <w:marBottom w:val="0"/>
              <w:divBdr>
                <w:top w:val="none" w:sz="0" w:space="0" w:color="auto"/>
                <w:left w:val="none" w:sz="0" w:space="0" w:color="auto"/>
                <w:bottom w:val="none" w:sz="0" w:space="0" w:color="auto"/>
                <w:right w:val="none" w:sz="0" w:space="0" w:color="auto"/>
              </w:divBdr>
            </w:div>
            <w:div w:id="1949122850">
              <w:marLeft w:val="0"/>
              <w:marRight w:val="0"/>
              <w:marTop w:val="0"/>
              <w:marBottom w:val="0"/>
              <w:divBdr>
                <w:top w:val="none" w:sz="0" w:space="0" w:color="auto"/>
                <w:left w:val="none" w:sz="0" w:space="0" w:color="auto"/>
                <w:bottom w:val="none" w:sz="0" w:space="0" w:color="auto"/>
                <w:right w:val="none" w:sz="0" w:space="0" w:color="auto"/>
              </w:divBdr>
            </w:div>
            <w:div w:id="2037655018">
              <w:marLeft w:val="0"/>
              <w:marRight w:val="0"/>
              <w:marTop w:val="0"/>
              <w:marBottom w:val="0"/>
              <w:divBdr>
                <w:top w:val="none" w:sz="0" w:space="0" w:color="auto"/>
                <w:left w:val="none" w:sz="0" w:space="0" w:color="auto"/>
                <w:bottom w:val="none" w:sz="0" w:space="0" w:color="auto"/>
                <w:right w:val="none" w:sz="0" w:space="0" w:color="auto"/>
              </w:divBdr>
            </w:div>
          </w:divsChild>
        </w:div>
        <w:div w:id="203951388">
          <w:marLeft w:val="0"/>
          <w:marRight w:val="0"/>
          <w:marTop w:val="0"/>
          <w:marBottom w:val="0"/>
          <w:divBdr>
            <w:top w:val="none" w:sz="0" w:space="0" w:color="auto"/>
            <w:left w:val="none" w:sz="0" w:space="0" w:color="auto"/>
            <w:bottom w:val="none" w:sz="0" w:space="0" w:color="auto"/>
            <w:right w:val="none" w:sz="0" w:space="0" w:color="auto"/>
          </w:divBdr>
        </w:div>
        <w:div w:id="257719717">
          <w:marLeft w:val="0"/>
          <w:marRight w:val="0"/>
          <w:marTop w:val="0"/>
          <w:marBottom w:val="0"/>
          <w:divBdr>
            <w:top w:val="none" w:sz="0" w:space="0" w:color="auto"/>
            <w:left w:val="none" w:sz="0" w:space="0" w:color="auto"/>
            <w:bottom w:val="none" w:sz="0" w:space="0" w:color="auto"/>
            <w:right w:val="none" w:sz="0" w:space="0" w:color="auto"/>
          </w:divBdr>
          <w:divsChild>
            <w:div w:id="1746604417">
              <w:marLeft w:val="-75"/>
              <w:marRight w:val="0"/>
              <w:marTop w:val="30"/>
              <w:marBottom w:val="30"/>
              <w:divBdr>
                <w:top w:val="none" w:sz="0" w:space="0" w:color="auto"/>
                <w:left w:val="none" w:sz="0" w:space="0" w:color="auto"/>
                <w:bottom w:val="none" w:sz="0" w:space="0" w:color="auto"/>
                <w:right w:val="none" w:sz="0" w:space="0" w:color="auto"/>
              </w:divBdr>
              <w:divsChild>
                <w:div w:id="413480842">
                  <w:marLeft w:val="0"/>
                  <w:marRight w:val="0"/>
                  <w:marTop w:val="0"/>
                  <w:marBottom w:val="0"/>
                  <w:divBdr>
                    <w:top w:val="none" w:sz="0" w:space="0" w:color="auto"/>
                    <w:left w:val="none" w:sz="0" w:space="0" w:color="auto"/>
                    <w:bottom w:val="none" w:sz="0" w:space="0" w:color="auto"/>
                    <w:right w:val="none" w:sz="0" w:space="0" w:color="auto"/>
                  </w:divBdr>
                  <w:divsChild>
                    <w:div w:id="1063875376">
                      <w:marLeft w:val="0"/>
                      <w:marRight w:val="0"/>
                      <w:marTop w:val="0"/>
                      <w:marBottom w:val="0"/>
                      <w:divBdr>
                        <w:top w:val="none" w:sz="0" w:space="0" w:color="auto"/>
                        <w:left w:val="none" w:sz="0" w:space="0" w:color="auto"/>
                        <w:bottom w:val="none" w:sz="0" w:space="0" w:color="auto"/>
                        <w:right w:val="none" w:sz="0" w:space="0" w:color="auto"/>
                      </w:divBdr>
                    </w:div>
                  </w:divsChild>
                </w:div>
                <w:div w:id="496581876">
                  <w:marLeft w:val="0"/>
                  <w:marRight w:val="0"/>
                  <w:marTop w:val="0"/>
                  <w:marBottom w:val="0"/>
                  <w:divBdr>
                    <w:top w:val="none" w:sz="0" w:space="0" w:color="auto"/>
                    <w:left w:val="none" w:sz="0" w:space="0" w:color="auto"/>
                    <w:bottom w:val="none" w:sz="0" w:space="0" w:color="auto"/>
                    <w:right w:val="none" w:sz="0" w:space="0" w:color="auto"/>
                  </w:divBdr>
                  <w:divsChild>
                    <w:div w:id="1405757480">
                      <w:marLeft w:val="0"/>
                      <w:marRight w:val="0"/>
                      <w:marTop w:val="0"/>
                      <w:marBottom w:val="0"/>
                      <w:divBdr>
                        <w:top w:val="none" w:sz="0" w:space="0" w:color="auto"/>
                        <w:left w:val="none" w:sz="0" w:space="0" w:color="auto"/>
                        <w:bottom w:val="none" w:sz="0" w:space="0" w:color="auto"/>
                        <w:right w:val="none" w:sz="0" w:space="0" w:color="auto"/>
                      </w:divBdr>
                    </w:div>
                  </w:divsChild>
                </w:div>
                <w:div w:id="811754991">
                  <w:marLeft w:val="0"/>
                  <w:marRight w:val="0"/>
                  <w:marTop w:val="0"/>
                  <w:marBottom w:val="0"/>
                  <w:divBdr>
                    <w:top w:val="none" w:sz="0" w:space="0" w:color="auto"/>
                    <w:left w:val="none" w:sz="0" w:space="0" w:color="auto"/>
                    <w:bottom w:val="none" w:sz="0" w:space="0" w:color="auto"/>
                    <w:right w:val="none" w:sz="0" w:space="0" w:color="auto"/>
                  </w:divBdr>
                  <w:divsChild>
                    <w:div w:id="1503353640">
                      <w:marLeft w:val="0"/>
                      <w:marRight w:val="0"/>
                      <w:marTop w:val="0"/>
                      <w:marBottom w:val="0"/>
                      <w:divBdr>
                        <w:top w:val="none" w:sz="0" w:space="0" w:color="auto"/>
                        <w:left w:val="none" w:sz="0" w:space="0" w:color="auto"/>
                        <w:bottom w:val="none" w:sz="0" w:space="0" w:color="auto"/>
                        <w:right w:val="none" w:sz="0" w:space="0" w:color="auto"/>
                      </w:divBdr>
                    </w:div>
                  </w:divsChild>
                </w:div>
                <w:div w:id="867568750">
                  <w:marLeft w:val="0"/>
                  <w:marRight w:val="0"/>
                  <w:marTop w:val="0"/>
                  <w:marBottom w:val="0"/>
                  <w:divBdr>
                    <w:top w:val="none" w:sz="0" w:space="0" w:color="auto"/>
                    <w:left w:val="none" w:sz="0" w:space="0" w:color="auto"/>
                    <w:bottom w:val="none" w:sz="0" w:space="0" w:color="auto"/>
                    <w:right w:val="none" w:sz="0" w:space="0" w:color="auto"/>
                  </w:divBdr>
                  <w:divsChild>
                    <w:div w:id="489097171">
                      <w:marLeft w:val="0"/>
                      <w:marRight w:val="0"/>
                      <w:marTop w:val="0"/>
                      <w:marBottom w:val="0"/>
                      <w:divBdr>
                        <w:top w:val="none" w:sz="0" w:space="0" w:color="auto"/>
                        <w:left w:val="none" w:sz="0" w:space="0" w:color="auto"/>
                        <w:bottom w:val="none" w:sz="0" w:space="0" w:color="auto"/>
                        <w:right w:val="none" w:sz="0" w:space="0" w:color="auto"/>
                      </w:divBdr>
                    </w:div>
                  </w:divsChild>
                </w:div>
                <w:div w:id="1403524421">
                  <w:marLeft w:val="0"/>
                  <w:marRight w:val="0"/>
                  <w:marTop w:val="0"/>
                  <w:marBottom w:val="0"/>
                  <w:divBdr>
                    <w:top w:val="none" w:sz="0" w:space="0" w:color="auto"/>
                    <w:left w:val="none" w:sz="0" w:space="0" w:color="auto"/>
                    <w:bottom w:val="none" w:sz="0" w:space="0" w:color="auto"/>
                    <w:right w:val="none" w:sz="0" w:space="0" w:color="auto"/>
                  </w:divBdr>
                  <w:divsChild>
                    <w:div w:id="1511216590">
                      <w:marLeft w:val="0"/>
                      <w:marRight w:val="0"/>
                      <w:marTop w:val="0"/>
                      <w:marBottom w:val="0"/>
                      <w:divBdr>
                        <w:top w:val="none" w:sz="0" w:space="0" w:color="auto"/>
                        <w:left w:val="none" w:sz="0" w:space="0" w:color="auto"/>
                        <w:bottom w:val="none" w:sz="0" w:space="0" w:color="auto"/>
                        <w:right w:val="none" w:sz="0" w:space="0" w:color="auto"/>
                      </w:divBdr>
                    </w:div>
                  </w:divsChild>
                </w:div>
                <w:div w:id="1767190104">
                  <w:marLeft w:val="0"/>
                  <w:marRight w:val="0"/>
                  <w:marTop w:val="0"/>
                  <w:marBottom w:val="0"/>
                  <w:divBdr>
                    <w:top w:val="none" w:sz="0" w:space="0" w:color="auto"/>
                    <w:left w:val="none" w:sz="0" w:space="0" w:color="auto"/>
                    <w:bottom w:val="none" w:sz="0" w:space="0" w:color="auto"/>
                    <w:right w:val="none" w:sz="0" w:space="0" w:color="auto"/>
                  </w:divBdr>
                  <w:divsChild>
                    <w:div w:id="3624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10106">
          <w:marLeft w:val="0"/>
          <w:marRight w:val="0"/>
          <w:marTop w:val="0"/>
          <w:marBottom w:val="0"/>
          <w:divBdr>
            <w:top w:val="none" w:sz="0" w:space="0" w:color="auto"/>
            <w:left w:val="none" w:sz="0" w:space="0" w:color="auto"/>
            <w:bottom w:val="none" w:sz="0" w:space="0" w:color="auto"/>
            <w:right w:val="none" w:sz="0" w:space="0" w:color="auto"/>
          </w:divBdr>
        </w:div>
        <w:div w:id="753355649">
          <w:marLeft w:val="0"/>
          <w:marRight w:val="0"/>
          <w:marTop w:val="0"/>
          <w:marBottom w:val="0"/>
          <w:divBdr>
            <w:top w:val="none" w:sz="0" w:space="0" w:color="auto"/>
            <w:left w:val="none" w:sz="0" w:space="0" w:color="auto"/>
            <w:bottom w:val="none" w:sz="0" w:space="0" w:color="auto"/>
            <w:right w:val="none" w:sz="0" w:space="0" w:color="auto"/>
          </w:divBdr>
        </w:div>
        <w:div w:id="876040073">
          <w:marLeft w:val="0"/>
          <w:marRight w:val="0"/>
          <w:marTop w:val="0"/>
          <w:marBottom w:val="0"/>
          <w:divBdr>
            <w:top w:val="none" w:sz="0" w:space="0" w:color="auto"/>
            <w:left w:val="none" w:sz="0" w:space="0" w:color="auto"/>
            <w:bottom w:val="none" w:sz="0" w:space="0" w:color="auto"/>
            <w:right w:val="none" w:sz="0" w:space="0" w:color="auto"/>
          </w:divBdr>
        </w:div>
        <w:div w:id="1108549738">
          <w:marLeft w:val="0"/>
          <w:marRight w:val="0"/>
          <w:marTop w:val="0"/>
          <w:marBottom w:val="0"/>
          <w:divBdr>
            <w:top w:val="none" w:sz="0" w:space="0" w:color="auto"/>
            <w:left w:val="none" w:sz="0" w:space="0" w:color="auto"/>
            <w:bottom w:val="none" w:sz="0" w:space="0" w:color="auto"/>
            <w:right w:val="none" w:sz="0" w:space="0" w:color="auto"/>
          </w:divBdr>
        </w:div>
        <w:div w:id="1351300022">
          <w:marLeft w:val="0"/>
          <w:marRight w:val="0"/>
          <w:marTop w:val="0"/>
          <w:marBottom w:val="0"/>
          <w:divBdr>
            <w:top w:val="none" w:sz="0" w:space="0" w:color="auto"/>
            <w:left w:val="none" w:sz="0" w:space="0" w:color="auto"/>
            <w:bottom w:val="none" w:sz="0" w:space="0" w:color="auto"/>
            <w:right w:val="none" w:sz="0" w:space="0" w:color="auto"/>
          </w:divBdr>
        </w:div>
        <w:div w:id="1507136932">
          <w:marLeft w:val="0"/>
          <w:marRight w:val="0"/>
          <w:marTop w:val="0"/>
          <w:marBottom w:val="0"/>
          <w:divBdr>
            <w:top w:val="none" w:sz="0" w:space="0" w:color="auto"/>
            <w:left w:val="none" w:sz="0" w:space="0" w:color="auto"/>
            <w:bottom w:val="none" w:sz="0" w:space="0" w:color="auto"/>
            <w:right w:val="none" w:sz="0" w:space="0" w:color="auto"/>
          </w:divBdr>
        </w:div>
        <w:div w:id="1592203825">
          <w:marLeft w:val="0"/>
          <w:marRight w:val="0"/>
          <w:marTop w:val="0"/>
          <w:marBottom w:val="0"/>
          <w:divBdr>
            <w:top w:val="none" w:sz="0" w:space="0" w:color="auto"/>
            <w:left w:val="none" w:sz="0" w:space="0" w:color="auto"/>
            <w:bottom w:val="none" w:sz="0" w:space="0" w:color="auto"/>
            <w:right w:val="none" w:sz="0" w:space="0" w:color="auto"/>
          </w:divBdr>
        </w:div>
        <w:div w:id="1604609602">
          <w:marLeft w:val="0"/>
          <w:marRight w:val="0"/>
          <w:marTop w:val="0"/>
          <w:marBottom w:val="0"/>
          <w:divBdr>
            <w:top w:val="none" w:sz="0" w:space="0" w:color="auto"/>
            <w:left w:val="none" w:sz="0" w:space="0" w:color="auto"/>
            <w:bottom w:val="none" w:sz="0" w:space="0" w:color="auto"/>
            <w:right w:val="none" w:sz="0" w:space="0" w:color="auto"/>
          </w:divBdr>
        </w:div>
        <w:div w:id="1656298016">
          <w:marLeft w:val="0"/>
          <w:marRight w:val="0"/>
          <w:marTop w:val="0"/>
          <w:marBottom w:val="0"/>
          <w:divBdr>
            <w:top w:val="none" w:sz="0" w:space="0" w:color="auto"/>
            <w:left w:val="none" w:sz="0" w:space="0" w:color="auto"/>
            <w:bottom w:val="none" w:sz="0" w:space="0" w:color="auto"/>
            <w:right w:val="none" w:sz="0" w:space="0" w:color="auto"/>
          </w:divBdr>
        </w:div>
        <w:div w:id="1839030227">
          <w:marLeft w:val="0"/>
          <w:marRight w:val="0"/>
          <w:marTop w:val="0"/>
          <w:marBottom w:val="0"/>
          <w:divBdr>
            <w:top w:val="none" w:sz="0" w:space="0" w:color="auto"/>
            <w:left w:val="none" w:sz="0" w:space="0" w:color="auto"/>
            <w:bottom w:val="none" w:sz="0" w:space="0" w:color="auto"/>
            <w:right w:val="none" w:sz="0" w:space="0" w:color="auto"/>
          </w:divBdr>
        </w:div>
        <w:div w:id="2003115657">
          <w:marLeft w:val="0"/>
          <w:marRight w:val="0"/>
          <w:marTop w:val="0"/>
          <w:marBottom w:val="0"/>
          <w:divBdr>
            <w:top w:val="none" w:sz="0" w:space="0" w:color="auto"/>
            <w:left w:val="none" w:sz="0" w:space="0" w:color="auto"/>
            <w:bottom w:val="none" w:sz="0" w:space="0" w:color="auto"/>
            <w:right w:val="none" w:sz="0" w:space="0" w:color="auto"/>
          </w:divBdr>
        </w:div>
      </w:divsChild>
    </w:div>
    <w:div w:id="1415782930">
      <w:bodyDiv w:val="1"/>
      <w:marLeft w:val="0"/>
      <w:marRight w:val="0"/>
      <w:marTop w:val="0"/>
      <w:marBottom w:val="0"/>
      <w:divBdr>
        <w:top w:val="none" w:sz="0" w:space="0" w:color="auto"/>
        <w:left w:val="none" w:sz="0" w:space="0" w:color="auto"/>
        <w:bottom w:val="none" w:sz="0" w:space="0" w:color="auto"/>
        <w:right w:val="none" w:sz="0" w:space="0" w:color="auto"/>
      </w:divBdr>
    </w:div>
    <w:div w:id="1439911793">
      <w:bodyDiv w:val="1"/>
      <w:marLeft w:val="0"/>
      <w:marRight w:val="0"/>
      <w:marTop w:val="0"/>
      <w:marBottom w:val="0"/>
      <w:divBdr>
        <w:top w:val="none" w:sz="0" w:space="0" w:color="auto"/>
        <w:left w:val="none" w:sz="0" w:space="0" w:color="auto"/>
        <w:bottom w:val="none" w:sz="0" w:space="0" w:color="auto"/>
        <w:right w:val="none" w:sz="0" w:space="0" w:color="auto"/>
      </w:divBdr>
    </w:div>
    <w:div w:id="1474904958">
      <w:bodyDiv w:val="1"/>
      <w:marLeft w:val="0"/>
      <w:marRight w:val="0"/>
      <w:marTop w:val="0"/>
      <w:marBottom w:val="0"/>
      <w:divBdr>
        <w:top w:val="none" w:sz="0" w:space="0" w:color="auto"/>
        <w:left w:val="none" w:sz="0" w:space="0" w:color="auto"/>
        <w:bottom w:val="none" w:sz="0" w:space="0" w:color="auto"/>
        <w:right w:val="none" w:sz="0" w:space="0" w:color="auto"/>
      </w:divBdr>
    </w:div>
    <w:div w:id="1482653364">
      <w:bodyDiv w:val="1"/>
      <w:marLeft w:val="0"/>
      <w:marRight w:val="0"/>
      <w:marTop w:val="0"/>
      <w:marBottom w:val="0"/>
      <w:divBdr>
        <w:top w:val="none" w:sz="0" w:space="0" w:color="auto"/>
        <w:left w:val="none" w:sz="0" w:space="0" w:color="auto"/>
        <w:bottom w:val="none" w:sz="0" w:space="0" w:color="auto"/>
        <w:right w:val="none" w:sz="0" w:space="0" w:color="auto"/>
      </w:divBdr>
    </w:div>
    <w:div w:id="1491484280">
      <w:bodyDiv w:val="1"/>
      <w:marLeft w:val="0"/>
      <w:marRight w:val="0"/>
      <w:marTop w:val="0"/>
      <w:marBottom w:val="0"/>
      <w:divBdr>
        <w:top w:val="none" w:sz="0" w:space="0" w:color="auto"/>
        <w:left w:val="none" w:sz="0" w:space="0" w:color="auto"/>
        <w:bottom w:val="none" w:sz="0" w:space="0" w:color="auto"/>
        <w:right w:val="none" w:sz="0" w:space="0" w:color="auto"/>
      </w:divBdr>
    </w:div>
    <w:div w:id="1492059902">
      <w:bodyDiv w:val="1"/>
      <w:marLeft w:val="0"/>
      <w:marRight w:val="0"/>
      <w:marTop w:val="0"/>
      <w:marBottom w:val="0"/>
      <w:divBdr>
        <w:top w:val="none" w:sz="0" w:space="0" w:color="auto"/>
        <w:left w:val="none" w:sz="0" w:space="0" w:color="auto"/>
        <w:bottom w:val="none" w:sz="0" w:space="0" w:color="auto"/>
        <w:right w:val="none" w:sz="0" w:space="0" w:color="auto"/>
      </w:divBdr>
    </w:div>
    <w:div w:id="1543470509">
      <w:bodyDiv w:val="1"/>
      <w:marLeft w:val="0"/>
      <w:marRight w:val="0"/>
      <w:marTop w:val="0"/>
      <w:marBottom w:val="0"/>
      <w:divBdr>
        <w:top w:val="none" w:sz="0" w:space="0" w:color="auto"/>
        <w:left w:val="none" w:sz="0" w:space="0" w:color="auto"/>
        <w:bottom w:val="none" w:sz="0" w:space="0" w:color="auto"/>
        <w:right w:val="none" w:sz="0" w:space="0" w:color="auto"/>
      </w:divBdr>
    </w:div>
    <w:div w:id="1578906433">
      <w:bodyDiv w:val="1"/>
      <w:marLeft w:val="0"/>
      <w:marRight w:val="0"/>
      <w:marTop w:val="0"/>
      <w:marBottom w:val="0"/>
      <w:divBdr>
        <w:top w:val="none" w:sz="0" w:space="0" w:color="auto"/>
        <w:left w:val="none" w:sz="0" w:space="0" w:color="auto"/>
        <w:bottom w:val="none" w:sz="0" w:space="0" w:color="auto"/>
        <w:right w:val="none" w:sz="0" w:space="0" w:color="auto"/>
      </w:divBdr>
    </w:div>
    <w:div w:id="1581795484">
      <w:bodyDiv w:val="1"/>
      <w:marLeft w:val="0"/>
      <w:marRight w:val="0"/>
      <w:marTop w:val="0"/>
      <w:marBottom w:val="0"/>
      <w:divBdr>
        <w:top w:val="none" w:sz="0" w:space="0" w:color="auto"/>
        <w:left w:val="none" w:sz="0" w:space="0" w:color="auto"/>
        <w:bottom w:val="none" w:sz="0" w:space="0" w:color="auto"/>
        <w:right w:val="none" w:sz="0" w:space="0" w:color="auto"/>
      </w:divBdr>
    </w:div>
    <w:div w:id="1590232089">
      <w:bodyDiv w:val="1"/>
      <w:marLeft w:val="0"/>
      <w:marRight w:val="0"/>
      <w:marTop w:val="0"/>
      <w:marBottom w:val="0"/>
      <w:divBdr>
        <w:top w:val="none" w:sz="0" w:space="0" w:color="auto"/>
        <w:left w:val="none" w:sz="0" w:space="0" w:color="auto"/>
        <w:bottom w:val="none" w:sz="0" w:space="0" w:color="auto"/>
        <w:right w:val="none" w:sz="0" w:space="0" w:color="auto"/>
      </w:divBdr>
    </w:div>
    <w:div w:id="1615285561">
      <w:bodyDiv w:val="1"/>
      <w:marLeft w:val="0"/>
      <w:marRight w:val="0"/>
      <w:marTop w:val="0"/>
      <w:marBottom w:val="0"/>
      <w:divBdr>
        <w:top w:val="none" w:sz="0" w:space="0" w:color="auto"/>
        <w:left w:val="none" w:sz="0" w:space="0" w:color="auto"/>
        <w:bottom w:val="none" w:sz="0" w:space="0" w:color="auto"/>
        <w:right w:val="none" w:sz="0" w:space="0" w:color="auto"/>
      </w:divBdr>
    </w:div>
    <w:div w:id="1622957780">
      <w:bodyDiv w:val="1"/>
      <w:marLeft w:val="0"/>
      <w:marRight w:val="0"/>
      <w:marTop w:val="0"/>
      <w:marBottom w:val="0"/>
      <w:divBdr>
        <w:top w:val="none" w:sz="0" w:space="0" w:color="auto"/>
        <w:left w:val="none" w:sz="0" w:space="0" w:color="auto"/>
        <w:bottom w:val="none" w:sz="0" w:space="0" w:color="auto"/>
        <w:right w:val="none" w:sz="0" w:space="0" w:color="auto"/>
      </w:divBdr>
    </w:div>
    <w:div w:id="1623606996">
      <w:bodyDiv w:val="1"/>
      <w:marLeft w:val="0"/>
      <w:marRight w:val="0"/>
      <w:marTop w:val="0"/>
      <w:marBottom w:val="0"/>
      <w:divBdr>
        <w:top w:val="none" w:sz="0" w:space="0" w:color="auto"/>
        <w:left w:val="none" w:sz="0" w:space="0" w:color="auto"/>
        <w:bottom w:val="none" w:sz="0" w:space="0" w:color="auto"/>
        <w:right w:val="none" w:sz="0" w:space="0" w:color="auto"/>
      </w:divBdr>
    </w:div>
    <w:div w:id="1626738453">
      <w:bodyDiv w:val="1"/>
      <w:marLeft w:val="0"/>
      <w:marRight w:val="0"/>
      <w:marTop w:val="0"/>
      <w:marBottom w:val="0"/>
      <w:divBdr>
        <w:top w:val="none" w:sz="0" w:space="0" w:color="auto"/>
        <w:left w:val="none" w:sz="0" w:space="0" w:color="auto"/>
        <w:bottom w:val="none" w:sz="0" w:space="0" w:color="auto"/>
        <w:right w:val="none" w:sz="0" w:space="0" w:color="auto"/>
      </w:divBdr>
    </w:div>
    <w:div w:id="1645348620">
      <w:bodyDiv w:val="1"/>
      <w:marLeft w:val="0"/>
      <w:marRight w:val="0"/>
      <w:marTop w:val="0"/>
      <w:marBottom w:val="0"/>
      <w:divBdr>
        <w:top w:val="none" w:sz="0" w:space="0" w:color="auto"/>
        <w:left w:val="none" w:sz="0" w:space="0" w:color="auto"/>
        <w:bottom w:val="none" w:sz="0" w:space="0" w:color="auto"/>
        <w:right w:val="none" w:sz="0" w:space="0" w:color="auto"/>
      </w:divBdr>
    </w:div>
    <w:div w:id="1695108282">
      <w:bodyDiv w:val="1"/>
      <w:marLeft w:val="0"/>
      <w:marRight w:val="0"/>
      <w:marTop w:val="0"/>
      <w:marBottom w:val="0"/>
      <w:divBdr>
        <w:top w:val="none" w:sz="0" w:space="0" w:color="auto"/>
        <w:left w:val="none" w:sz="0" w:space="0" w:color="auto"/>
        <w:bottom w:val="none" w:sz="0" w:space="0" w:color="auto"/>
        <w:right w:val="none" w:sz="0" w:space="0" w:color="auto"/>
      </w:divBdr>
    </w:div>
    <w:div w:id="1732801456">
      <w:bodyDiv w:val="1"/>
      <w:marLeft w:val="0"/>
      <w:marRight w:val="0"/>
      <w:marTop w:val="0"/>
      <w:marBottom w:val="0"/>
      <w:divBdr>
        <w:top w:val="none" w:sz="0" w:space="0" w:color="auto"/>
        <w:left w:val="none" w:sz="0" w:space="0" w:color="auto"/>
        <w:bottom w:val="none" w:sz="0" w:space="0" w:color="auto"/>
        <w:right w:val="none" w:sz="0" w:space="0" w:color="auto"/>
      </w:divBdr>
    </w:div>
    <w:div w:id="1817994719">
      <w:bodyDiv w:val="1"/>
      <w:marLeft w:val="0"/>
      <w:marRight w:val="0"/>
      <w:marTop w:val="0"/>
      <w:marBottom w:val="0"/>
      <w:divBdr>
        <w:top w:val="none" w:sz="0" w:space="0" w:color="auto"/>
        <w:left w:val="none" w:sz="0" w:space="0" w:color="auto"/>
        <w:bottom w:val="none" w:sz="0" w:space="0" w:color="auto"/>
        <w:right w:val="none" w:sz="0" w:space="0" w:color="auto"/>
      </w:divBdr>
    </w:div>
    <w:div w:id="1822960153">
      <w:bodyDiv w:val="1"/>
      <w:marLeft w:val="0"/>
      <w:marRight w:val="0"/>
      <w:marTop w:val="0"/>
      <w:marBottom w:val="0"/>
      <w:divBdr>
        <w:top w:val="none" w:sz="0" w:space="0" w:color="auto"/>
        <w:left w:val="none" w:sz="0" w:space="0" w:color="auto"/>
        <w:bottom w:val="none" w:sz="0" w:space="0" w:color="auto"/>
        <w:right w:val="none" w:sz="0" w:space="0" w:color="auto"/>
      </w:divBdr>
    </w:div>
    <w:div w:id="1864368200">
      <w:bodyDiv w:val="1"/>
      <w:marLeft w:val="0"/>
      <w:marRight w:val="0"/>
      <w:marTop w:val="0"/>
      <w:marBottom w:val="0"/>
      <w:divBdr>
        <w:top w:val="none" w:sz="0" w:space="0" w:color="auto"/>
        <w:left w:val="none" w:sz="0" w:space="0" w:color="auto"/>
        <w:bottom w:val="none" w:sz="0" w:space="0" w:color="auto"/>
        <w:right w:val="none" w:sz="0" w:space="0" w:color="auto"/>
      </w:divBdr>
    </w:div>
    <w:div w:id="1881428620">
      <w:bodyDiv w:val="1"/>
      <w:marLeft w:val="0"/>
      <w:marRight w:val="0"/>
      <w:marTop w:val="0"/>
      <w:marBottom w:val="0"/>
      <w:divBdr>
        <w:top w:val="none" w:sz="0" w:space="0" w:color="auto"/>
        <w:left w:val="none" w:sz="0" w:space="0" w:color="auto"/>
        <w:bottom w:val="none" w:sz="0" w:space="0" w:color="auto"/>
        <w:right w:val="none" w:sz="0" w:space="0" w:color="auto"/>
      </w:divBdr>
    </w:div>
    <w:div w:id="1888713478">
      <w:bodyDiv w:val="1"/>
      <w:marLeft w:val="0"/>
      <w:marRight w:val="0"/>
      <w:marTop w:val="0"/>
      <w:marBottom w:val="0"/>
      <w:divBdr>
        <w:top w:val="none" w:sz="0" w:space="0" w:color="auto"/>
        <w:left w:val="none" w:sz="0" w:space="0" w:color="auto"/>
        <w:bottom w:val="none" w:sz="0" w:space="0" w:color="auto"/>
        <w:right w:val="none" w:sz="0" w:space="0" w:color="auto"/>
      </w:divBdr>
    </w:div>
    <w:div w:id="1933312881">
      <w:bodyDiv w:val="1"/>
      <w:marLeft w:val="0"/>
      <w:marRight w:val="0"/>
      <w:marTop w:val="0"/>
      <w:marBottom w:val="0"/>
      <w:divBdr>
        <w:top w:val="none" w:sz="0" w:space="0" w:color="auto"/>
        <w:left w:val="none" w:sz="0" w:space="0" w:color="auto"/>
        <w:bottom w:val="none" w:sz="0" w:space="0" w:color="auto"/>
        <w:right w:val="none" w:sz="0" w:space="0" w:color="auto"/>
      </w:divBdr>
    </w:div>
    <w:div w:id="1950115608">
      <w:bodyDiv w:val="1"/>
      <w:marLeft w:val="0"/>
      <w:marRight w:val="0"/>
      <w:marTop w:val="0"/>
      <w:marBottom w:val="0"/>
      <w:divBdr>
        <w:top w:val="none" w:sz="0" w:space="0" w:color="auto"/>
        <w:left w:val="none" w:sz="0" w:space="0" w:color="auto"/>
        <w:bottom w:val="none" w:sz="0" w:space="0" w:color="auto"/>
        <w:right w:val="none" w:sz="0" w:space="0" w:color="auto"/>
      </w:divBdr>
    </w:div>
    <w:div w:id="1989438265">
      <w:bodyDiv w:val="1"/>
      <w:marLeft w:val="0"/>
      <w:marRight w:val="0"/>
      <w:marTop w:val="0"/>
      <w:marBottom w:val="0"/>
      <w:divBdr>
        <w:top w:val="none" w:sz="0" w:space="0" w:color="auto"/>
        <w:left w:val="none" w:sz="0" w:space="0" w:color="auto"/>
        <w:bottom w:val="none" w:sz="0" w:space="0" w:color="auto"/>
        <w:right w:val="none" w:sz="0" w:space="0" w:color="auto"/>
      </w:divBdr>
    </w:div>
    <w:div w:id="2034843070">
      <w:bodyDiv w:val="1"/>
      <w:marLeft w:val="0"/>
      <w:marRight w:val="0"/>
      <w:marTop w:val="0"/>
      <w:marBottom w:val="0"/>
      <w:divBdr>
        <w:top w:val="none" w:sz="0" w:space="0" w:color="auto"/>
        <w:left w:val="none" w:sz="0" w:space="0" w:color="auto"/>
        <w:bottom w:val="none" w:sz="0" w:space="0" w:color="auto"/>
        <w:right w:val="none" w:sz="0" w:space="0" w:color="auto"/>
      </w:divBdr>
    </w:div>
    <w:div w:id="2051413258">
      <w:bodyDiv w:val="1"/>
      <w:marLeft w:val="0"/>
      <w:marRight w:val="0"/>
      <w:marTop w:val="0"/>
      <w:marBottom w:val="0"/>
      <w:divBdr>
        <w:top w:val="none" w:sz="0" w:space="0" w:color="auto"/>
        <w:left w:val="none" w:sz="0" w:space="0" w:color="auto"/>
        <w:bottom w:val="none" w:sz="0" w:space="0" w:color="auto"/>
        <w:right w:val="none" w:sz="0" w:space="0" w:color="auto"/>
      </w:divBdr>
    </w:div>
    <w:div w:id="2088184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arnas.martinkus@mif.stud.vu.l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mantas.globys@mif.stud.vu.l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rnas.martinkus@mif.stud.vu.l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e87dc6-f03f-44d4-bd73-4ee8b6d432c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McD24</b:Tag>
    <b:SourceType>InternetSite</b:SourceType>
    <b:Guid>{4E140F9B-F1F6-4C0D-A654-A690A55FF52F}</b:Guid>
    <b:Author>
      <b:Author>
        <b:NameList>
          <b:Person>
            <b:Last>McDonald's</b:Last>
          </b:Person>
        </b:NameList>
      </b:Author>
    </b:Author>
    <b:Title>Karjera</b:Title>
    <b:InternetSiteTitle>McDonald's</b:InternetSiteTitle>
    <b:Year>2024</b:Year>
    <b:URL>https://jobs.hiliventures.com/lithuania/mcdonalds-lt</b:URL>
    <b:LCID>lt-LT</b:LCID>
    <b:ProductionCompany>McDonald's</b:ProductionCompany>
    <b:YearAccessed>2024</b:YearAccessed>
    <b:MonthAccessed>09</b:MonthAccessed>
    <b:RefOrder>2</b:RefOrder>
  </b:Source>
  <b:Source>
    <b:Tag>McD241</b:Tag>
    <b:SourceType>InternetSite</b:SourceType>
    <b:Guid>{F6D693D8-3995-4962-B5A7-C69A58801C69}</b:Guid>
    <b:Author>
      <b:Author>
        <b:NameList>
          <b:Person>
            <b:Last>McDonald's</b:Last>
          </b:Person>
        </b:NameList>
      </b:Author>
    </b:Author>
    <b:Title>Marketing</b:Title>
    <b:ProductionCompany>McDonald's</b:ProductionCompany>
    <b:Year>2024</b:Year>
    <b:YearAccessed>2024</b:YearAccessed>
    <b:MonthAccessed>09</b:MonthAccessed>
    <b:URL>https://careers.mcdonalds.com/marketing</b:URL>
    <b:LCID>lt-LT</b:LCID>
    <b:RefOrder>4</b:RefOrder>
  </b:Source>
  <b:Source>
    <b:Tag>The24</b:Tag>
    <b:SourceType>InternetSite</b:SourceType>
    <b:Guid>{11030539-5D29-5540-809F-306AE73FD99C}</b:Guid>
    <b:Title>The magic behind Mcdonald's marketing strategy</b:Title>
    <b:JournalName>Brand Vision Insights</b:JournalName>
    <b:Year>2024</b:Year>
    <b:URL>https://www.brandvm.com/post/mcdonalds-marketing-strategy</b:URL>
    <b:ProductionCompany>Brand Vision Insights</b:ProductionCompany>
    <b:Month>6</b:Month>
    <b:Day>16</b:Day>
    <b:YearAccessed>2024</b:YearAccessed>
    <b:MonthAccessed>9</b:MonthAccessed>
    <b:RefOrder>1</b:RefOrder>
  </b:Source>
  <b:Source>
    <b:Tag>Nut24</b:Tag>
    <b:SourceType>InternetSite</b:SourceType>
    <b:Guid>{8F3E4E60-2A22-1C4B-AA2E-F44C98271B02}</b:Guid>
    <b:Title>Nutrition &amp; Marketing Practices</b:Title>
    <b:URL>https://corporate.mcdonalds.com/corpmcd/our-purpose-and-impact/food-quality-and-sourcing/nutrition-and-marketing-practices.html</b:URL>
    <b:ProductionCompany>McDonald's</b:ProductionCompany>
    <b:Year>2024</b:Year>
    <b:Month>1</b:Month>
    <b:YearAccessed>2024</b:YearAccessed>
    <b:MonthAccessed>9</b:MonthAccessed>
    <b:RefOrder>5</b:RefOrder>
  </b:Source>
  <b:Source>
    <b:Tag>Tar24</b:Tag>
    <b:SourceType>InternetSite</b:SourceType>
    <b:Guid>{1398DDC2-34A2-C74C-92F7-0921EEE415A9}</b:Guid>
    <b:Author>
      <b:Author>
        <b:NameList>
          <b:Person>
            <b:Last>Tarver</b:Last>
            <b:First>E.</b:First>
          </b:Person>
        </b:NameList>
      </b:Author>
    </b:Author>
    <b:Title>What Are the Primary Activities of Michael Porter's Value Chain?</b:Title>
    <b:URL>https://www.investopedia.com/ask/answers/050115/what-are-primary-activities-michael-porters-value-chain.asp</b:URL>
    <b:ProductionCompany>Investopedia</b:ProductionCompany>
    <b:Year>2024</b:Year>
    <b:Month>06</b:Month>
    <b:Day>01</b:Day>
    <b:YearAccessed>2024</b:YearAccessed>
    <b:MonthAccessed>09</b:MonthAccessed>
    <b:RefOrder>3</b:RefOrder>
  </b:Source>
  <b:Source>
    <b:Tag>McD242</b:Tag>
    <b:SourceType>InternetSite</b:SourceType>
    <b:Guid>{FE3A708D-3058-4823-8BEE-C0556937FC96}</b:Guid>
    <b:Author>
      <b:Author>
        <b:NameList>
          <b:Person>
            <b:Last>McDonald's</b:Last>
          </b:Person>
        </b:NameList>
      </b:Author>
    </b:Author>
    <b:Title>About our food</b:Title>
    <b:ProductionCompany>McDonald's</b:ProductionCompany>
    <b:Year>2024</b:Year>
    <b:YearAccessed>2024</b:YearAccessed>
    <b:MonthAccessed>9</b:MonthAccessed>
    <b:DayAccessed>29</b:DayAccessed>
    <b:URL>https://mcdonalds.com.hk/en/about-our-food/commitment-to-quality/how-do-we-control-our-quality/</b:URL>
    <b:RefOrder>6</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251C807A430D449FAEE5C711F34F6B" ma:contentTypeVersion="9" ma:contentTypeDescription="Create a new document." ma:contentTypeScope="" ma:versionID="f0b1926f9e00479b700349c4d666d4b6">
  <xsd:schema xmlns:xsd="http://www.w3.org/2001/XMLSchema" xmlns:xs="http://www.w3.org/2001/XMLSchema" xmlns:p="http://schemas.microsoft.com/office/2006/metadata/properties" xmlns:ns3="f9e87dc6-f03f-44d4-bd73-4ee8b6d432c7" xmlns:ns4="9bbb08b5-5830-4d25-8a8b-ccd8ff0c3b46" targetNamespace="http://schemas.microsoft.com/office/2006/metadata/properties" ma:root="true" ma:fieldsID="3c19643aa1811695617c15b4c9065c89" ns3:_="" ns4:_="">
    <xsd:import namespace="f9e87dc6-f03f-44d4-bd73-4ee8b6d432c7"/>
    <xsd:import namespace="9bbb08b5-5830-4d25-8a8b-ccd8ff0c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87dc6-f03f-44d4-bd73-4ee8b6d43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b08b5-5830-4d25-8a8b-ccd8ff0c3b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2AA88B-E9C5-4403-B33B-8C2634A422AC}">
  <ds:schemaRefs>
    <ds:schemaRef ds:uri="http://schemas.microsoft.com/office/2006/metadata/properties"/>
    <ds:schemaRef ds:uri="http://schemas.microsoft.com/office/infopath/2007/PartnerControls"/>
    <ds:schemaRef ds:uri="f9e87dc6-f03f-44d4-bd73-4ee8b6d432c7"/>
  </ds:schemaRefs>
</ds:datastoreItem>
</file>

<file path=customXml/itemProps2.xml><?xml version="1.0" encoding="utf-8"?>
<ds:datastoreItem xmlns:ds="http://schemas.openxmlformats.org/officeDocument/2006/customXml" ds:itemID="{328563F9-135C-472E-88CE-96FB8CB3969D}">
  <ds:schemaRefs>
    <ds:schemaRef ds:uri="http://schemas.openxmlformats.org/officeDocument/2006/bibliography"/>
  </ds:schemaRefs>
</ds:datastoreItem>
</file>

<file path=customXml/itemProps3.xml><?xml version="1.0" encoding="utf-8"?>
<ds:datastoreItem xmlns:ds="http://schemas.openxmlformats.org/officeDocument/2006/customXml" ds:itemID="{A67AC379-5F09-408B-9FE3-6BA77E5545A9}">
  <ds:schemaRefs>
    <ds:schemaRef ds:uri="http://schemas.microsoft.com/sharepoint/v3/contenttype/forms"/>
  </ds:schemaRefs>
</ds:datastoreItem>
</file>

<file path=customXml/itemProps4.xml><?xml version="1.0" encoding="utf-8"?>
<ds:datastoreItem xmlns:ds="http://schemas.openxmlformats.org/officeDocument/2006/customXml" ds:itemID="{0216F82B-DFBE-496C-8F73-78F0E1FD7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87dc6-f03f-44d4-bd73-4ee8b6d432c7"/>
    <ds:schemaRef ds:uri="9bbb08b5-5830-4d25-8a8b-ccd8ff0c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6869</Words>
  <Characters>3916</Characters>
  <Application>Microsoft Office Word</Application>
  <DocSecurity>0</DocSecurity>
  <Lines>32</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Martinkus</dc:creator>
  <cp:keywords/>
  <dc:description/>
  <cp:lastModifiedBy>Jolanta Miliauskaitė</cp:lastModifiedBy>
  <cp:revision>3</cp:revision>
  <dcterms:created xsi:type="dcterms:W3CDTF">2024-10-20T08:24:00Z</dcterms:created>
  <dcterms:modified xsi:type="dcterms:W3CDTF">2024-10-20T08:24:00Z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0x01010097251C807A430D449FAEE5C711F34F6B</vt:lpwstr>
  </property>
</Properties>
</file>